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13E2E5" w14:textId="77777777" w:rsidR="00BB5DC9" w:rsidRPr="009B470C" w:rsidRDefault="00BB5DC9" w:rsidP="00BB5DC9">
      <w:pPr>
        <w:keepNext/>
        <w:keepLines/>
        <w:spacing w:after="0"/>
        <w:ind w:left="10" w:right="226" w:hanging="10"/>
        <w:jc w:val="center"/>
        <w:rPr>
          <w:rFonts w:asciiTheme="minorBidi" w:eastAsia="Georgia" w:hAnsiTheme="minorBidi"/>
          <w:b/>
          <w:color w:val="0D0D0D"/>
          <w:sz w:val="52"/>
          <w:szCs w:val="52"/>
        </w:rPr>
      </w:pPr>
      <w:r w:rsidRPr="009B470C">
        <w:rPr>
          <w:rFonts w:asciiTheme="minorBidi" w:eastAsia="Georgia" w:hAnsiTheme="minorBidi"/>
          <w:b/>
          <w:color w:val="0D0D0D"/>
          <w:sz w:val="52"/>
          <w:szCs w:val="52"/>
          <w:u w:val="single"/>
        </w:rPr>
        <w:t>Acknowledgment</w:t>
      </w:r>
      <w:r w:rsidRPr="009B470C">
        <w:rPr>
          <w:rFonts w:asciiTheme="minorBidi" w:eastAsia="Georgia" w:hAnsiTheme="minorBidi"/>
          <w:b/>
          <w:color w:val="0D0D0D"/>
          <w:sz w:val="52"/>
          <w:szCs w:val="52"/>
        </w:rPr>
        <w:t xml:space="preserve"> </w:t>
      </w:r>
    </w:p>
    <w:p w14:paraId="4EF41E11" w14:textId="77777777" w:rsidR="00BB5DC9" w:rsidRDefault="00BB5DC9" w:rsidP="00BB5DC9">
      <w:pPr>
        <w:spacing w:after="193"/>
        <w:rPr>
          <w:rFonts w:ascii="Calibri" w:eastAsia="Calibri" w:hAnsi="Calibri" w:cs="Calibri"/>
          <w:color w:val="000000"/>
        </w:rPr>
      </w:pPr>
      <w:r>
        <w:rPr>
          <w:rFonts w:ascii="Georgia" w:eastAsia="Georgia" w:hAnsi="Georgia" w:cs="Georgia"/>
          <w:color w:val="0D0D0D"/>
          <w:sz w:val="20"/>
        </w:rPr>
        <w:t xml:space="preserve"> </w:t>
      </w:r>
    </w:p>
    <w:p w14:paraId="115C0237" w14:textId="77777777" w:rsidR="00D45989" w:rsidRDefault="00D45989" w:rsidP="00D45989">
      <w:pPr>
        <w:spacing w:after="159" w:line="255" w:lineRule="auto"/>
        <w:ind w:left="-5" w:right="170" w:hanging="10"/>
        <w:rPr>
          <w:rFonts w:asciiTheme="minorBidi" w:eastAsia="Georgia" w:hAnsiTheme="minorBidi"/>
          <w:color w:val="0D0D0D"/>
          <w:sz w:val="32"/>
          <w:szCs w:val="32"/>
        </w:rPr>
      </w:pPr>
    </w:p>
    <w:p w14:paraId="08C0D0C6" w14:textId="56EAF077" w:rsidR="00021798" w:rsidRPr="00021798" w:rsidRDefault="00021798" w:rsidP="00021798">
      <w:pPr>
        <w:spacing w:after="159" w:line="255" w:lineRule="auto"/>
        <w:ind w:left="-5" w:right="170" w:hanging="10"/>
        <w:rPr>
          <w:rFonts w:asciiTheme="minorBidi" w:eastAsia="Calibri" w:hAnsiTheme="minorBidi"/>
          <w:color w:val="000000"/>
          <w:sz w:val="32"/>
          <w:szCs w:val="32"/>
        </w:rPr>
      </w:pPr>
      <w:r>
        <w:rPr>
          <w:rFonts w:asciiTheme="minorBidi" w:eastAsia="Calibri" w:hAnsiTheme="minorBidi"/>
          <w:color w:val="000000"/>
          <w:sz w:val="32"/>
          <w:szCs w:val="32"/>
        </w:rPr>
        <w:t>Very</w:t>
      </w:r>
      <w:r w:rsidRPr="00B22B15">
        <w:rPr>
          <w:rFonts w:asciiTheme="minorBidi" w:eastAsia="Calibri" w:hAnsiTheme="minorBidi"/>
          <w:color w:val="000000"/>
          <w:sz w:val="32"/>
          <w:szCs w:val="32"/>
        </w:rPr>
        <w:t xml:space="preserve"> special thank</w:t>
      </w:r>
      <w:r>
        <w:rPr>
          <w:rFonts w:asciiTheme="minorBidi" w:eastAsia="Calibri" w:hAnsiTheme="minorBidi"/>
          <w:color w:val="000000"/>
          <w:sz w:val="32"/>
          <w:szCs w:val="32"/>
        </w:rPr>
        <w:t>s to Prof. Dr</w:t>
      </w:r>
      <w:r>
        <w:rPr>
          <w:rFonts w:ascii="Georgia" w:eastAsia="Georgia" w:hAnsi="Georgia" w:cs="Georgia"/>
          <w:b/>
          <w:color w:val="0D0D0D"/>
          <w:sz w:val="24"/>
        </w:rPr>
        <w:t xml:space="preserve">. </w:t>
      </w:r>
      <w:proofErr w:type="spellStart"/>
      <w:r w:rsidRPr="006D1C6B">
        <w:rPr>
          <w:rFonts w:asciiTheme="minorBidi" w:eastAsia="Georgia" w:hAnsiTheme="minorBidi"/>
          <w:b/>
          <w:color w:val="0D0D0D"/>
          <w:sz w:val="32"/>
          <w:szCs w:val="32"/>
        </w:rPr>
        <w:t>Eid</w:t>
      </w:r>
      <w:proofErr w:type="spellEnd"/>
      <w:r w:rsidRPr="006D1C6B">
        <w:rPr>
          <w:rFonts w:asciiTheme="minorBidi" w:eastAsia="Georgia" w:hAnsiTheme="minorBidi"/>
          <w:b/>
          <w:color w:val="0D0D0D"/>
          <w:sz w:val="32"/>
          <w:szCs w:val="32"/>
        </w:rPr>
        <w:t xml:space="preserve"> Abdel-</w:t>
      </w:r>
      <w:proofErr w:type="spellStart"/>
      <w:r w:rsidRPr="006D1C6B">
        <w:rPr>
          <w:rFonts w:asciiTheme="minorBidi" w:eastAsia="Georgia" w:hAnsiTheme="minorBidi"/>
          <w:b/>
          <w:color w:val="0D0D0D"/>
          <w:sz w:val="32"/>
          <w:szCs w:val="32"/>
        </w:rPr>
        <w:t>Hakem</w:t>
      </w:r>
      <w:proofErr w:type="spellEnd"/>
      <w:r w:rsidRPr="00B22B15">
        <w:rPr>
          <w:rFonts w:asciiTheme="minorBidi" w:eastAsia="Calibri" w:hAnsiTheme="minorBidi"/>
          <w:color w:val="000000"/>
          <w:sz w:val="32"/>
          <w:szCs w:val="32"/>
        </w:rPr>
        <w:t xml:space="preserve"> who </w:t>
      </w:r>
      <w:r>
        <w:rPr>
          <w:rFonts w:asciiTheme="minorBidi" w:eastAsia="Calibri" w:hAnsiTheme="minorBidi"/>
          <w:color w:val="000000"/>
          <w:sz w:val="32"/>
          <w:szCs w:val="32"/>
        </w:rPr>
        <w:t>teaches</w:t>
      </w:r>
      <w:r w:rsidRPr="00B22B15">
        <w:rPr>
          <w:rFonts w:asciiTheme="minorBidi" w:eastAsia="Calibri" w:hAnsiTheme="minorBidi"/>
          <w:color w:val="000000"/>
          <w:sz w:val="32"/>
          <w:szCs w:val="32"/>
        </w:rPr>
        <w:t xml:space="preserve"> </w:t>
      </w:r>
      <w:r>
        <w:rPr>
          <w:rFonts w:asciiTheme="minorBidi" w:eastAsia="Calibri" w:hAnsiTheme="minorBidi"/>
          <w:color w:val="000000"/>
          <w:sz w:val="32"/>
          <w:szCs w:val="32"/>
        </w:rPr>
        <w:t>us and encourage us to work. Without his grace this project could not co</w:t>
      </w:r>
      <w:r w:rsidR="00FC4E0E">
        <w:rPr>
          <w:rFonts w:asciiTheme="minorBidi" w:eastAsia="Calibri" w:hAnsiTheme="minorBidi"/>
          <w:color w:val="000000"/>
          <w:sz w:val="32"/>
          <w:szCs w:val="32"/>
        </w:rPr>
        <w:t>mplete.</w:t>
      </w:r>
    </w:p>
    <w:p w14:paraId="3915FC12" w14:textId="6F2225BE" w:rsidR="00BB5DC9" w:rsidRDefault="00BB5DC9" w:rsidP="00D45989">
      <w:pPr>
        <w:spacing w:after="159" w:line="255" w:lineRule="auto"/>
        <w:ind w:left="-5" w:right="170" w:hanging="10"/>
        <w:rPr>
          <w:rFonts w:asciiTheme="minorBidi" w:eastAsia="Georgia" w:hAnsiTheme="minorBidi"/>
          <w:color w:val="0D0D0D"/>
          <w:sz w:val="32"/>
          <w:szCs w:val="32"/>
        </w:rPr>
      </w:pPr>
      <w:r w:rsidRPr="00D45989">
        <w:rPr>
          <w:rFonts w:asciiTheme="minorBidi" w:eastAsia="Georgia" w:hAnsiTheme="minorBidi"/>
          <w:color w:val="0D0D0D"/>
          <w:sz w:val="32"/>
          <w:szCs w:val="32"/>
        </w:rPr>
        <w:t xml:space="preserve">I would like to express my </w:t>
      </w:r>
      <w:r w:rsidR="00D45989" w:rsidRPr="00D45989">
        <w:rPr>
          <w:rFonts w:asciiTheme="minorBidi" w:eastAsia="Georgia" w:hAnsiTheme="minorBidi"/>
          <w:color w:val="0D0D0D"/>
          <w:sz w:val="32"/>
          <w:szCs w:val="32"/>
        </w:rPr>
        <w:t xml:space="preserve">special </w:t>
      </w:r>
      <w:r w:rsidRPr="00D45989">
        <w:rPr>
          <w:rFonts w:asciiTheme="minorBidi" w:eastAsia="Georgia" w:hAnsiTheme="minorBidi"/>
          <w:color w:val="0D0D0D"/>
          <w:sz w:val="32"/>
          <w:szCs w:val="32"/>
        </w:rPr>
        <w:t xml:space="preserve">deep gratitude to my </w:t>
      </w:r>
      <w:r w:rsidR="00D45989" w:rsidRPr="00D45989">
        <w:rPr>
          <w:rFonts w:asciiTheme="minorBidi" w:eastAsia="Georgia" w:hAnsiTheme="minorBidi"/>
          <w:color w:val="0D0D0D"/>
          <w:sz w:val="32"/>
          <w:szCs w:val="32"/>
        </w:rPr>
        <w:t xml:space="preserve">Teaching Assistant </w:t>
      </w:r>
      <w:r w:rsidR="00D45989" w:rsidRPr="00D45989">
        <w:rPr>
          <w:rFonts w:asciiTheme="minorBidi" w:eastAsia="Georgia" w:hAnsiTheme="minorBidi"/>
          <w:b/>
          <w:bCs/>
          <w:color w:val="0D0D0D"/>
          <w:sz w:val="32"/>
          <w:szCs w:val="32"/>
        </w:rPr>
        <w:t>Sara</w:t>
      </w:r>
      <w:r w:rsidRPr="00D45989">
        <w:rPr>
          <w:rFonts w:asciiTheme="minorBidi" w:eastAsia="Georgia" w:hAnsiTheme="minorBidi"/>
          <w:b/>
          <w:bCs/>
          <w:color w:val="0D0D0D"/>
          <w:sz w:val="32"/>
          <w:szCs w:val="32"/>
        </w:rPr>
        <w:t xml:space="preserve"> Silliman</w:t>
      </w:r>
      <w:r w:rsidRPr="00D45989">
        <w:rPr>
          <w:rFonts w:asciiTheme="minorBidi" w:eastAsia="Georgia" w:hAnsiTheme="minorBidi"/>
          <w:color w:val="0D0D0D"/>
          <w:sz w:val="32"/>
          <w:szCs w:val="32"/>
        </w:rPr>
        <w:t xml:space="preserve"> who gave us the golden opportunity to do this project</w:t>
      </w:r>
      <w:r w:rsidR="00D45989">
        <w:rPr>
          <w:rFonts w:asciiTheme="minorBidi" w:eastAsia="Georgia" w:hAnsiTheme="minorBidi"/>
          <w:color w:val="0D0D0D"/>
          <w:sz w:val="32"/>
          <w:szCs w:val="32"/>
        </w:rPr>
        <w:t xml:space="preserve"> </w:t>
      </w:r>
      <w:r w:rsidR="00D45989" w:rsidRPr="00D45989">
        <w:rPr>
          <w:rFonts w:asciiTheme="minorBidi" w:eastAsia="Georgia" w:hAnsiTheme="minorBidi"/>
          <w:color w:val="0D0D0D"/>
          <w:sz w:val="32"/>
          <w:szCs w:val="32"/>
        </w:rPr>
        <w:t>and for guidance and support us in completing this project.</w:t>
      </w:r>
    </w:p>
    <w:p w14:paraId="11CDBDF7" w14:textId="1D90B441" w:rsidR="00D45989" w:rsidRDefault="00D45989" w:rsidP="00D45989">
      <w:pPr>
        <w:spacing w:after="159" w:line="255" w:lineRule="auto"/>
        <w:ind w:left="-5" w:right="170" w:hanging="10"/>
        <w:rPr>
          <w:rFonts w:asciiTheme="minorBidi" w:eastAsia="Georgia" w:hAnsiTheme="minorBidi"/>
          <w:color w:val="0D0D0D"/>
          <w:sz w:val="32"/>
          <w:szCs w:val="32"/>
        </w:rPr>
      </w:pPr>
      <w:r>
        <w:rPr>
          <w:rFonts w:asciiTheme="minorBidi" w:eastAsia="Georgia" w:hAnsiTheme="minorBidi"/>
          <w:color w:val="0D0D0D"/>
          <w:sz w:val="32"/>
          <w:szCs w:val="32"/>
        </w:rPr>
        <w:t>Also, TA/ Sara helped us in doing a lot of work and we came to know about so many new things, we are really thankful to her.</w:t>
      </w:r>
    </w:p>
    <w:p w14:paraId="535FF0A9" w14:textId="47F84C56" w:rsidR="00D45989" w:rsidRDefault="00B22B15" w:rsidP="00D45989">
      <w:pPr>
        <w:spacing w:after="159" w:line="255" w:lineRule="auto"/>
        <w:ind w:left="-5" w:right="170" w:hanging="10"/>
        <w:rPr>
          <w:rFonts w:asciiTheme="minorBidi" w:eastAsia="Calibri" w:hAnsiTheme="minorBidi"/>
          <w:color w:val="000000"/>
          <w:sz w:val="32"/>
          <w:szCs w:val="32"/>
        </w:rPr>
      </w:pPr>
      <w:r>
        <w:rPr>
          <w:rFonts w:asciiTheme="minorBidi" w:eastAsia="Calibri" w:hAnsiTheme="minorBidi"/>
          <w:color w:val="000000"/>
          <w:sz w:val="32"/>
          <w:szCs w:val="32"/>
        </w:rPr>
        <w:t>Finally, we thank her for sharing her views and sparing her valuable time for us.</w:t>
      </w:r>
    </w:p>
    <w:p w14:paraId="1B74020D" w14:textId="77777777" w:rsidR="00BB5DC9" w:rsidRDefault="00BB5DC9" w:rsidP="00DC755A">
      <w:pPr>
        <w:rPr>
          <w:rFonts w:asciiTheme="minorBidi" w:eastAsia="Calibri" w:hAnsiTheme="minorBidi"/>
          <w:color w:val="000000"/>
          <w:sz w:val="32"/>
          <w:szCs w:val="32"/>
        </w:rPr>
      </w:pPr>
    </w:p>
    <w:p w14:paraId="3E6DB23F" w14:textId="77777777" w:rsidR="00D45989" w:rsidRDefault="00D45989" w:rsidP="00DC755A">
      <w:pPr>
        <w:rPr>
          <w:b/>
          <w:bCs/>
          <w:sz w:val="48"/>
          <w:szCs w:val="48"/>
        </w:rPr>
      </w:pPr>
    </w:p>
    <w:p w14:paraId="4C7F7973" w14:textId="77777777" w:rsidR="00BB5DC9" w:rsidRDefault="00BB5DC9" w:rsidP="00DC755A">
      <w:pPr>
        <w:rPr>
          <w:b/>
          <w:bCs/>
          <w:sz w:val="48"/>
          <w:szCs w:val="48"/>
        </w:rPr>
      </w:pPr>
    </w:p>
    <w:p w14:paraId="51630A9E" w14:textId="77777777" w:rsidR="00BB5DC9" w:rsidRDefault="00BB5DC9" w:rsidP="00DC755A">
      <w:pPr>
        <w:rPr>
          <w:b/>
          <w:bCs/>
          <w:sz w:val="48"/>
          <w:szCs w:val="48"/>
        </w:rPr>
      </w:pPr>
    </w:p>
    <w:p w14:paraId="5F9B2112" w14:textId="77777777" w:rsidR="00BB5DC9" w:rsidRDefault="00BB5DC9" w:rsidP="00DC755A">
      <w:pPr>
        <w:rPr>
          <w:b/>
          <w:bCs/>
          <w:sz w:val="48"/>
          <w:szCs w:val="48"/>
        </w:rPr>
      </w:pPr>
    </w:p>
    <w:p w14:paraId="5D5088ED" w14:textId="77777777" w:rsidR="00BB5DC9" w:rsidRDefault="00BB5DC9" w:rsidP="00DC755A">
      <w:pPr>
        <w:rPr>
          <w:b/>
          <w:bCs/>
          <w:sz w:val="48"/>
          <w:szCs w:val="48"/>
        </w:rPr>
      </w:pPr>
    </w:p>
    <w:p w14:paraId="75A1E0AF" w14:textId="77777777" w:rsidR="00BB5DC9" w:rsidRDefault="00BB5DC9" w:rsidP="00DC755A">
      <w:pPr>
        <w:rPr>
          <w:b/>
          <w:bCs/>
          <w:sz w:val="48"/>
          <w:szCs w:val="48"/>
        </w:rPr>
      </w:pPr>
    </w:p>
    <w:p w14:paraId="51BC541B" w14:textId="77777777" w:rsidR="00DE1BA9" w:rsidRDefault="00DE1BA9" w:rsidP="00DC755A">
      <w:pPr>
        <w:rPr>
          <w:b/>
          <w:bCs/>
          <w:sz w:val="48"/>
          <w:szCs w:val="48"/>
        </w:rPr>
      </w:pPr>
    </w:p>
    <w:p w14:paraId="684CBD96" w14:textId="77777777" w:rsidR="00DC755A" w:rsidRDefault="00DC755A" w:rsidP="00DC755A">
      <w:pPr>
        <w:rPr>
          <w:b/>
          <w:bCs/>
          <w:sz w:val="48"/>
          <w:szCs w:val="48"/>
        </w:rPr>
      </w:pPr>
      <w:r w:rsidRPr="00780F72">
        <w:rPr>
          <w:b/>
          <w:bCs/>
          <w:sz w:val="48"/>
          <w:szCs w:val="48"/>
        </w:rPr>
        <w:lastRenderedPageBreak/>
        <w:t>Key Terms</w:t>
      </w:r>
    </w:p>
    <w:p w14:paraId="5D415442" w14:textId="77777777" w:rsidR="00632ACE" w:rsidRDefault="00632ACE" w:rsidP="00DC755A">
      <w:pPr>
        <w:rPr>
          <w:b/>
          <w:bCs/>
          <w:sz w:val="48"/>
          <w:szCs w:val="48"/>
        </w:rPr>
      </w:pPr>
    </w:p>
    <w:tbl>
      <w:tblPr>
        <w:tblStyle w:val="TableGrid"/>
        <w:tblW w:w="9442" w:type="dxa"/>
        <w:tblLook w:val="04A0" w:firstRow="1" w:lastRow="0" w:firstColumn="1" w:lastColumn="0" w:noHBand="0" w:noVBand="1"/>
      </w:tblPr>
      <w:tblGrid>
        <w:gridCol w:w="1358"/>
        <w:gridCol w:w="8084"/>
      </w:tblGrid>
      <w:tr w:rsidR="00DC755A" w14:paraId="144E19AE" w14:textId="77777777" w:rsidTr="00BB5DC9">
        <w:trPr>
          <w:trHeight w:val="420"/>
        </w:trPr>
        <w:tc>
          <w:tcPr>
            <w:tcW w:w="1358" w:type="dxa"/>
          </w:tcPr>
          <w:p w14:paraId="63120007" w14:textId="77777777" w:rsidR="00DC755A" w:rsidRPr="000F53A0" w:rsidRDefault="00DC755A" w:rsidP="00BB5DC9">
            <w:pPr>
              <w:rPr>
                <w:rFonts w:asciiTheme="minorBidi" w:hAnsiTheme="minorBidi"/>
                <w:sz w:val="28"/>
                <w:szCs w:val="28"/>
              </w:rPr>
            </w:pPr>
            <w:r w:rsidRPr="000F53A0">
              <w:rPr>
                <w:rFonts w:asciiTheme="minorBidi" w:hAnsiTheme="minorBidi"/>
                <w:sz w:val="28"/>
                <w:szCs w:val="28"/>
                <w:shd w:val="clear" w:color="auto" w:fill="FFFFFF"/>
              </w:rPr>
              <w:t>UAVs</w:t>
            </w:r>
          </w:p>
        </w:tc>
        <w:tc>
          <w:tcPr>
            <w:tcW w:w="8084" w:type="dxa"/>
          </w:tcPr>
          <w:p w14:paraId="4497F2E5" w14:textId="77777777" w:rsidR="00DC755A" w:rsidRPr="000F53A0" w:rsidRDefault="00DC755A" w:rsidP="00BB5DC9">
            <w:pPr>
              <w:rPr>
                <w:rFonts w:asciiTheme="minorBidi" w:hAnsiTheme="minorBidi"/>
                <w:sz w:val="28"/>
                <w:szCs w:val="28"/>
              </w:rPr>
            </w:pPr>
            <w:r w:rsidRPr="000F53A0">
              <w:rPr>
                <w:rFonts w:asciiTheme="minorBidi" w:hAnsiTheme="minorBidi"/>
                <w:sz w:val="28"/>
                <w:szCs w:val="28"/>
              </w:rPr>
              <w:t xml:space="preserve">Unmanned Aerial Vehicles </w:t>
            </w:r>
          </w:p>
        </w:tc>
      </w:tr>
      <w:tr w:rsidR="00DC755A" w14:paraId="3E355154" w14:textId="77777777" w:rsidTr="00BB5DC9">
        <w:trPr>
          <w:trHeight w:val="442"/>
        </w:trPr>
        <w:tc>
          <w:tcPr>
            <w:tcW w:w="1358" w:type="dxa"/>
          </w:tcPr>
          <w:p w14:paraId="133BDD90" w14:textId="193EC487" w:rsidR="00DC755A" w:rsidRPr="000F53A0" w:rsidRDefault="00DC755A" w:rsidP="00BB5DC9">
            <w:pPr>
              <w:rPr>
                <w:rFonts w:asciiTheme="minorBidi" w:hAnsiTheme="minorBidi"/>
                <w:sz w:val="28"/>
                <w:szCs w:val="28"/>
              </w:rPr>
            </w:pPr>
            <w:r w:rsidRPr="000F53A0">
              <w:rPr>
                <w:rFonts w:asciiTheme="minorBidi" w:hAnsiTheme="minorBidi"/>
                <w:sz w:val="28"/>
                <w:szCs w:val="28"/>
                <w:shd w:val="clear" w:color="auto" w:fill="FFFFFF"/>
              </w:rPr>
              <w:t>UASs</w:t>
            </w:r>
          </w:p>
        </w:tc>
        <w:tc>
          <w:tcPr>
            <w:tcW w:w="8084" w:type="dxa"/>
          </w:tcPr>
          <w:p w14:paraId="7AAF9D5F" w14:textId="77777777" w:rsidR="00DC755A" w:rsidRPr="000F53A0" w:rsidRDefault="00DC755A" w:rsidP="00BB5DC9">
            <w:pPr>
              <w:rPr>
                <w:rFonts w:asciiTheme="minorBidi" w:hAnsiTheme="minorBidi"/>
                <w:sz w:val="28"/>
                <w:szCs w:val="28"/>
              </w:rPr>
            </w:pPr>
            <w:r w:rsidRPr="000F53A0">
              <w:rPr>
                <w:rFonts w:asciiTheme="minorBidi" w:hAnsiTheme="minorBidi"/>
                <w:sz w:val="28"/>
                <w:szCs w:val="28"/>
              </w:rPr>
              <w:t xml:space="preserve">Unmanned aircraft systems </w:t>
            </w:r>
          </w:p>
        </w:tc>
      </w:tr>
      <w:tr w:rsidR="00DC755A" w14:paraId="34B81F9B" w14:textId="77777777" w:rsidTr="00BB5DC9">
        <w:trPr>
          <w:trHeight w:val="420"/>
        </w:trPr>
        <w:tc>
          <w:tcPr>
            <w:tcW w:w="1358" w:type="dxa"/>
          </w:tcPr>
          <w:p w14:paraId="1E7DDB1C" w14:textId="77777777" w:rsidR="00DC755A" w:rsidRPr="000F53A0" w:rsidRDefault="00DC755A" w:rsidP="00BB5DC9">
            <w:pPr>
              <w:rPr>
                <w:rFonts w:asciiTheme="minorBidi" w:hAnsiTheme="minorBidi"/>
                <w:sz w:val="28"/>
                <w:szCs w:val="28"/>
              </w:rPr>
            </w:pPr>
            <w:r w:rsidRPr="000F53A0">
              <w:rPr>
                <w:rFonts w:asciiTheme="minorBidi" w:hAnsiTheme="minorBidi"/>
                <w:sz w:val="28"/>
                <w:szCs w:val="28"/>
              </w:rPr>
              <w:t>ESC</w:t>
            </w:r>
          </w:p>
        </w:tc>
        <w:tc>
          <w:tcPr>
            <w:tcW w:w="8084" w:type="dxa"/>
          </w:tcPr>
          <w:p w14:paraId="5D4B819C" w14:textId="77777777" w:rsidR="00DC755A" w:rsidRPr="000F53A0" w:rsidRDefault="00DC755A" w:rsidP="00BB5DC9">
            <w:pPr>
              <w:rPr>
                <w:rFonts w:asciiTheme="minorBidi" w:hAnsiTheme="minorBidi"/>
                <w:sz w:val="28"/>
                <w:szCs w:val="28"/>
              </w:rPr>
            </w:pPr>
            <w:r w:rsidRPr="000F53A0">
              <w:rPr>
                <w:rFonts w:asciiTheme="minorBidi" w:hAnsiTheme="minorBidi"/>
                <w:sz w:val="28"/>
                <w:szCs w:val="28"/>
              </w:rPr>
              <w:t xml:space="preserve">Electronic Speed Controller </w:t>
            </w:r>
          </w:p>
        </w:tc>
      </w:tr>
      <w:tr w:rsidR="00DC755A" w14:paraId="194EDF0F" w14:textId="77777777" w:rsidTr="00BB5DC9">
        <w:trPr>
          <w:trHeight w:val="442"/>
        </w:trPr>
        <w:tc>
          <w:tcPr>
            <w:tcW w:w="1358" w:type="dxa"/>
          </w:tcPr>
          <w:p w14:paraId="16A1404C" w14:textId="77777777" w:rsidR="00DC755A" w:rsidRPr="000F53A0" w:rsidRDefault="00DC755A" w:rsidP="00BB5DC9">
            <w:pPr>
              <w:rPr>
                <w:rFonts w:asciiTheme="minorBidi" w:hAnsiTheme="minorBidi"/>
                <w:sz w:val="28"/>
                <w:szCs w:val="28"/>
              </w:rPr>
            </w:pPr>
            <w:r w:rsidRPr="000F53A0">
              <w:rPr>
                <w:rFonts w:asciiTheme="minorBidi" w:hAnsiTheme="minorBidi"/>
                <w:sz w:val="28"/>
                <w:szCs w:val="28"/>
              </w:rPr>
              <w:t>PWM</w:t>
            </w:r>
          </w:p>
        </w:tc>
        <w:tc>
          <w:tcPr>
            <w:tcW w:w="8084" w:type="dxa"/>
          </w:tcPr>
          <w:p w14:paraId="432C65EC" w14:textId="77777777" w:rsidR="00DC755A" w:rsidRPr="000F53A0" w:rsidRDefault="00DC755A" w:rsidP="00BB5DC9">
            <w:pPr>
              <w:rPr>
                <w:rFonts w:asciiTheme="minorBidi" w:hAnsiTheme="minorBidi"/>
                <w:sz w:val="28"/>
                <w:szCs w:val="28"/>
              </w:rPr>
            </w:pPr>
            <w:r w:rsidRPr="000F53A0">
              <w:rPr>
                <w:rFonts w:asciiTheme="minorBidi" w:hAnsiTheme="minorBidi"/>
                <w:sz w:val="28"/>
                <w:szCs w:val="28"/>
              </w:rPr>
              <w:t>Pulse Width Modulation</w:t>
            </w:r>
          </w:p>
        </w:tc>
      </w:tr>
      <w:tr w:rsidR="00DC755A" w14:paraId="6CB7D4B8" w14:textId="77777777" w:rsidTr="00BB5DC9">
        <w:trPr>
          <w:trHeight w:val="420"/>
        </w:trPr>
        <w:tc>
          <w:tcPr>
            <w:tcW w:w="1358" w:type="dxa"/>
          </w:tcPr>
          <w:p w14:paraId="01D01181" w14:textId="77777777" w:rsidR="00DC755A" w:rsidRPr="000F53A0" w:rsidRDefault="00DC755A" w:rsidP="00BB5DC9">
            <w:pPr>
              <w:rPr>
                <w:rFonts w:asciiTheme="minorBidi" w:hAnsiTheme="minorBidi"/>
                <w:sz w:val="28"/>
                <w:szCs w:val="28"/>
              </w:rPr>
            </w:pPr>
            <w:r w:rsidRPr="000F53A0">
              <w:rPr>
                <w:rFonts w:asciiTheme="minorBidi" w:hAnsiTheme="minorBidi"/>
                <w:sz w:val="28"/>
                <w:szCs w:val="28"/>
              </w:rPr>
              <w:t>SRAM</w:t>
            </w:r>
          </w:p>
        </w:tc>
        <w:tc>
          <w:tcPr>
            <w:tcW w:w="8084" w:type="dxa"/>
          </w:tcPr>
          <w:p w14:paraId="263C272E" w14:textId="77777777" w:rsidR="00DC755A" w:rsidRPr="000F53A0" w:rsidRDefault="00DC755A" w:rsidP="00BB5DC9">
            <w:pPr>
              <w:rPr>
                <w:rFonts w:asciiTheme="minorBidi" w:hAnsiTheme="minorBidi"/>
                <w:sz w:val="28"/>
                <w:szCs w:val="28"/>
              </w:rPr>
            </w:pPr>
            <w:r w:rsidRPr="000F53A0">
              <w:rPr>
                <w:rFonts w:asciiTheme="minorBidi" w:hAnsiTheme="minorBidi"/>
                <w:sz w:val="28"/>
                <w:szCs w:val="28"/>
              </w:rPr>
              <w:t xml:space="preserve">Static Random-Access Memory </w:t>
            </w:r>
          </w:p>
        </w:tc>
      </w:tr>
      <w:tr w:rsidR="00DC755A" w14:paraId="6906B749" w14:textId="77777777" w:rsidTr="00BB5DC9">
        <w:trPr>
          <w:trHeight w:val="420"/>
        </w:trPr>
        <w:tc>
          <w:tcPr>
            <w:tcW w:w="1358" w:type="dxa"/>
          </w:tcPr>
          <w:p w14:paraId="636892D9" w14:textId="77777777" w:rsidR="00DC755A" w:rsidRPr="000F53A0" w:rsidRDefault="00DC755A" w:rsidP="00BB5DC9">
            <w:pPr>
              <w:rPr>
                <w:rFonts w:asciiTheme="minorBidi" w:hAnsiTheme="minorBidi"/>
                <w:sz w:val="28"/>
                <w:szCs w:val="28"/>
              </w:rPr>
            </w:pPr>
            <w:r w:rsidRPr="000F53A0">
              <w:rPr>
                <w:rFonts w:asciiTheme="minorBidi" w:hAnsiTheme="minorBidi"/>
                <w:sz w:val="28"/>
                <w:szCs w:val="28"/>
              </w:rPr>
              <w:t>Yaw</w:t>
            </w:r>
          </w:p>
        </w:tc>
        <w:tc>
          <w:tcPr>
            <w:tcW w:w="8084" w:type="dxa"/>
          </w:tcPr>
          <w:p w14:paraId="3DD68059" w14:textId="77777777" w:rsidR="00DC755A" w:rsidRPr="000F53A0" w:rsidRDefault="00DC755A" w:rsidP="00BB5DC9">
            <w:pPr>
              <w:rPr>
                <w:rFonts w:asciiTheme="minorBidi" w:hAnsiTheme="minorBidi"/>
                <w:sz w:val="28"/>
                <w:szCs w:val="28"/>
              </w:rPr>
            </w:pPr>
            <w:r w:rsidRPr="000F53A0">
              <w:rPr>
                <w:rFonts w:asciiTheme="minorBidi" w:hAnsiTheme="minorBidi"/>
                <w:sz w:val="28"/>
                <w:szCs w:val="28"/>
              </w:rPr>
              <w:t>Rotation about z-axis</w:t>
            </w:r>
          </w:p>
        </w:tc>
      </w:tr>
      <w:tr w:rsidR="000F53A0" w14:paraId="5F90DD44" w14:textId="77777777" w:rsidTr="00BB5DC9">
        <w:trPr>
          <w:trHeight w:val="420"/>
        </w:trPr>
        <w:tc>
          <w:tcPr>
            <w:tcW w:w="1358" w:type="dxa"/>
          </w:tcPr>
          <w:p w14:paraId="1B07F481" w14:textId="7246F01F" w:rsidR="000F53A0" w:rsidRPr="000F53A0" w:rsidRDefault="000F53A0" w:rsidP="00BB5DC9">
            <w:pPr>
              <w:rPr>
                <w:rFonts w:asciiTheme="minorBidi" w:hAnsiTheme="minorBidi"/>
                <w:sz w:val="28"/>
                <w:szCs w:val="28"/>
              </w:rPr>
            </w:pPr>
            <w:r w:rsidRPr="000F53A0">
              <w:rPr>
                <w:rFonts w:asciiTheme="minorBidi" w:hAnsiTheme="minorBidi"/>
                <w:sz w:val="28"/>
                <w:szCs w:val="28"/>
              </w:rPr>
              <w:t>FC</w:t>
            </w:r>
          </w:p>
        </w:tc>
        <w:tc>
          <w:tcPr>
            <w:tcW w:w="8084" w:type="dxa"/>
          </w:tcPr>
          <w:p w14:paraId="1B3BC8BE" w14:textId="61573920" w:rsidR="000F53A0" w:rsidRPr="000F53A0" w:rsidRDefault="000F53A0" w:rsidP="00BB5DC9">
            <w:pPr>
              <w:rPr>
                <w:rFonts w:asciiTheme="minorBidi" w:hAnsiTheme="minorBidi"/>
                <w:sz w:val="28"/>
                <w:szCs w:val="28"/>
              </w:rPr>
            </w:pPr>
            <w:r w:rsidRPr="000F53A0">
              <w:rPr>
                <w:rFonts w:asciiTheme="minorBidi" w:hAnsiTheme="minorBidi"/>
                <w:sz w:val="28"/>
                <w:szCs w:val="28"/>
              </w:rPr>
              <w:t>Flight controller</w:t>
            </w:r>
          </w:p>
        </w:tc>
      </w:tr>
      <w:tr w:rsidR="000F53A0" w14:paraId="383B438F" w14:textId="77777777" w:rsidTr="00BB5DC9">
        <w:trPr>
          <w:trHeight w:val="420"/>
        </w:trPr>
        <w:tc>
          <w:tcPr>
            <w:tcW w:w="1358" w:type="dxa"/>
          </w:tcPr>
          <w:p w14:paraId="016609D4" w14:textId="34A91B0E" w:rsidR="000F53A0" w:rsidRPr="000F53A0" w:rsidRDefault="000F53A0" w:rsidP="000F53A0">
            <w:pPr>
              <w:rPr>
                <w:rFonts w:asciiTheme="minorBidi" w:hAnsiTheme="minorBidi"/>
                <w:sz w:val="28"/>
                <w:szCs w:val="28"/>
              </w:rPr>
            </w:pPr>
            <w:r w:rsidRPr="000F53A0">
              <w:rPr>
                <w:rFonts w:asciiTheme="minorBidi" w:hAnsiTheme="minorBidi"/>
                <w:sz w:val="28"/>
                <w:szCs w:val="28"/>
              </w:rPr>
              <w:t>GCS</w:t>
            </w:r>
          </w:p>
        </w:tc>
        <w:tc>
          <w:tcPr>
            <w:tcW w:w="8084" w:type="dxa"/>
          </w:tcPr>
          <w:p w14:paraId="4293B95F" w14:textId="77B95D39" w:rsidR="000F53A0" w:rsidRPr="000F53A0" w:rsidRDefault="000F53A0" w:rsidP="00BB5DC9">
            <w:pPr>
              <w:rPr>
                <w:rFonts w:asciiTheme="minorBidi" w:hAnsiTheme="minorBidi"/>
                <w:sz w:val="28"/>
                <w:szCs w:val="28"/>
              </w:rPr>
            </w:pPr>
            <w:r w:rsidRPr="000F53A0">
              <w:rPr>
                <w:rFonts w:asciiTheme="minorBidi" w:hAnsiTheme="minorBidi"/>
                <w:sz w:val="28"/>
                <w:szCs w:val="28"/>
              </w:rPr>
              <w:t>Ground control system</w:t>
            </w:r>
          </w:p>
        </w:tc>
      </w:tr>
      <w:tr w:rsidR="000F53A0" w14:paraId="41A1DF20" w14:textId="77777777" w:rsidTr="00BB5DC9">
        <w:trPr>
          <w:trHeight w:val="420"/>
        </w:trPr>
        <w:tc>
          <w:tcPr>
            <w:tcW w:w="1358" w:type="dxa"/>
          </w:tcPr>
          <w:p w14:paraId="006D53B1" w14:textId="568E69D6" w:rsidR="000F53A0" w:rsidRPr="000F53A0" w:rsidRDefault="000F53A0" w:rsidP="000F53A0">
            <w:pPr>
              <w:rPr>
                <w:rFonts w:asciiTheme="minorBidi" w:hAnsiTheme="minorBidi"/>
                <w:sz w:val="28"/>
                <w:szCs w:val="28"/>
              </w:rPr>
            </w:pPr>
            <w:r w:rsidRPr="000F53A0">
              <w:rPr>
                <w:rFonts w:asciiTheme="minorBidi" w:hAnsiTheme="minorBidi"/>
                <w:sz w:val="28"/>
                <w:szCs w:val="28"/>
              </w:rPr>
              <w:t>VTX</w:t>
            </w:r>
          </w:p>
        </w:tc>
        <w:tc>
          <w:tcPr>
            <w:tcW w:w="8084" w:type="dxa"/>
          </w:tcPr>
          <w:p w14:paraId="7D30510A" w14:textId="6E30B7C4" w:rsidR="000F53A0" w:rsidRPr="000F53A0" w:rsidRDefault="000F53A0" w:rsidP="00BB5DC9">
            <w:pPr>
              <w:rPr>
                <w:rFonts w:asciiTheme="minorBidi" w:hAnsiTheme="minorBidi"/>
                <w:sz w:val="28"/>
                <w:szCs w:val="28"/>
              </w:rPr>
            </w:pPr>
            <w:r w:rsidRPr="000F53A0">
              <w:rPr>
                <w:rFonts w:asciiTheme="minorBidi" w:hAnsiTheme="minorBidi"/>
                <w:sz w:val="28"/>
                <w:szCs w:val="28"/>
              </w:rPr>
              <w:t>Video transmitter</w:t>
            </w:r>
          </w:p>
        </w:tc>
      </w:tr>
      <w:tr w:rsidR="000F53A0" w14:paraId="745AFACC" w14:textId="77777777" w:rsidTr="00BB5DC9">
        <w:trPr>
          <w:trHeight w:val="420"/>
        </w:trPr>
        <w:tc>
          <w:tcPr>
            <w:tcW w:w="1358" w:type="dxa"/>
          </w:tcPr>
          <w:p w14:paraId="718FD1C1" w14:textId="330F338B" w:rsidR="000F53A0" w:rsidRPr="000F53A0" w:rsidRDefault="000F53A0" w:rsidP="000F53A0">
            <w:pPr>
              <w:rPr>
                <w:rFonts w:asciiTheme="minorBidi" w:hAnsiTheme="minorBidi"/>
                <w:sz w:val="28"/>
                <w:szCs w:val="28"/>
              </w:rPr>
            </w:pPr>
            <w:r w:rsidRPr="000F53A0">
              <w:rPr>
                <w:rFonts w:asciiTheme="minorBidi" w:hAnsiTheme="minorBidi"/>
                <w:sz w:val="28"/>
                <w:szCs w:val="28"/>
              </w:rPr>
              <w:t>TX</w:t>
            </w:r>
          </w:p>
        </w:tc>
        <w:tc>
          <w:tcPr>
            <w:tcW w:w="8084" w:type="dxa"/>
          </w:tcPr>
          <w:p w14:paraId="356EBD25" w14:textId="6FFEC785" w:rsidR="000F53A0" w:rsidRPr="000F53A0" w:rsidRDefault="000F53A0" w:rsidP="00BB5DC9">
            <w:pPr>
              <w:rPr>
                <w:rFonts w:asciiTheme="minorBidi" w:hAnsiTheme="minorBidi"/>
                <w:sz w:val="28"/>
                <w:szCs w:val="28"/>
              </w:rPr>
            </w:pPr>
            <w:r w:rsidRPr="000F53A0">
              <w:rPr>
                <w:rFonts w:asciiTheme="minorBidi" w:hAnsiTheme="minorBidi"/>
                <w:sz w:val="28"/>
                <w:szCs w:val="28"/>
              </w:rPr>
              <w:t>Radio transmitter</w:t>
            </w:r>
          </w:p>
        </w:tc>
      </w:tr>
      <w:tr w:rsidR="000F53A0" w14:paraId="13ECC24F" w14:textId="77777777" w:rsidTr="00BB5DC9">
        <w:trPr>
          <w:trHeight w:val="420"/>
        </w:trPr>
        <w:tc>
          <w:tcPr>
            <w:tcW w:w="1358" w:type="dxa"/>
          </w:tcPr>
          <w:p w14:paraId="635E86C6" w14:textId="6440022C" w:rsidR="000F53A0" w:rsidRPr="000F53A0" w:rsidRDefault="000F53A0" w:rsidP="000F53A0">
            <w:pPr>
              <w:rPr>
                <w:rFonts w:asciiTheme="minorBidi" w:hAnsiTheme="minorBidi"/>
                <w:sz w:val="28"/>
                <w:szCs w:val="28"/>
              </w:rPr>
            </w:pPr>
            <w:r w:rsidRPr="000F53A0">
              <w:rPr>
                <w:rFonts w:asciiTheme="minorBidi" w:hAnsiTheme="minorBidi"/>
                <w:sz w:val="28"/>
                <w:szCs w:val="28"/>
              </w:rPr>
              <w:t>RX</w:t>
            </w:r>
          </w:p>
        </w:tc>
        <w:tc>
          <w:tcPr>
            <w:tcW w:w="8084" w:type="dxa"/>
          </w:tcPr>
          <w:p w14:paraId="3C6543F4" w14:textId="0637EFEA" w:rsidR="000F53A0" w:rsidRPr="000F53A0" w:rsidRDefault="000F53A0" w:rsidP="00BB5DC9">
            <w:pPr>
              <w:rPr>
                <w:rFonts w:asciiTheme="minorBidi" w:hAnsiTheme="minorBidi"/>
                <w:sz w:val="28"/>
                <w:szCs w:val="28"/>
              </w:rPr>
            </w:pPr>
            <w:r w:rsidRPr="000F53A0">
              <w:rPr>
                <w:rFonts w:asciiTheme="minorBidi" w:hAnsiTheme="minorBidi"/>
                <w:sz w:val="28"/>
                <w:szCs w:val="28"/>
              </w:rPr>
              <w:t>Radio receiver</w:t>
            </w:r>
          </w:p>
        </w:tc>
      </w:tr>
      <w:tr w:rsidR="000F53A0" w14:paraId="2A500C21" w14:textId="77777777" w:rsidTr="00BB5DC9">
        <w:trPr>
          <w:trHeight w:val="420"/>
        </w:trPr>
        <w:tc>
          <w:tcPr>
            <w:tcW w:w="1358" w:type="dxa"/>
          </w:tcPr>
          <w:p w14:paraId="029F146C" w14:textId="757DE6A2" w:rsidR="000F53A0" w:rsidRPr="000F53A0" w:rsidRDefault="000F53A0" w:rsidP="000F53A0">
            <w:pPr>
              <w:rPr>
                <w:rFonts w:asciiTheme="minorBidi" w:hAnsiTheme="minorBidi"/>
                <w:sz w:val="28"/>
                <w:szCs w:val="28"/>
              </w:rPr>
            </w:pPr>
            <w:r>
              <w:rPr>
                <w:rFonts w:asciiTheme="minorBidi" w:hAnsiTheme="minorBidi"/>
                <w:sz w:val="28"/>
                <w:szCs w:val="28"/>
              </w:rPr>
              <w:t>OSD</w:t>
            </w:r>
          </w:p>
        </w:tc>
        <w:tc>
          <w:tcPr>
            <w:tcW w:w="8084" w:type="dxa"/>
          </w:tcPr>
          <w:p w14:paraId="2BDF230A" w14:textId="6BAFDF3F" w:rsidR="000F53A0" w:rsidRPr="000F53A0" w:rsidRDefault="000F53A0" w:rsidP="00BB5DC9">
            <w:pPr>
              <w:rPr>
                <w:rFonts w:asciiTheme="minorBidi" w:hAnsiTheme="minorBidi"/>
                <w:sz w:val="28"/>
                <w:szCs w:val="28"/>
              </w:rPr>
            </w:pPr>
            <w:r>
              <w:rPr>
                <w:rFonts w:asciiTheme="minorBidi" w:hAnsiTheme="minorBidi"/>
                <w:sz w:val="28"/>
                <w:szCs w:val="28"/>
              </w:rPr>
              <w:t>On screen display</w:t>
            </w:r>
          </w:p>
        </w:tc>
      </w:tr>
    </w:tbl>
    <w:p w14:paraId="41B26D5F" w14:textId="77777777" w:rsidR="00DC755A" w:rsidRDefault="00DC755A" w:rsidP="00DC755A">
      <w:pPr>
        <w:rPr>
          <w:sz w:val="32"/>
          <w:szCs w:val="32"/>
        </w:rPr>
      </w:pPr>
    </w:p>
    <w:p w14:paraId="1109D996" w14:textId="77777777" w:rsidR="00DC755A" w:rsidRDefault="00DC755A" w:rsidP="00C876CD">
      <w:pPr>
        <w:spacing w:after="115" w:line="247" w:lineRule="auto"/>
        <w:ind w:right="115"/>
        <w:jc w:val="center"/>
        <w:rPr>
          <w:rFonts w:ascii="Georgia" w:eastAsia="Georgia" w:hAnsi="Georgia" w:cs="Georgia"/>
          <w:b/>
          <w:color w:val="0D0D0D"/>
          <w:sz w:val="32"/>
        </w:rPr>
      </w:pPr>
    </w:p>
    <w:p w14:paraId="41ED0D75" w14:textId="77777777" w:rsidR="00DC755A" w:rsidRDefault="00DC755A" w:rsidP="00C876CD">
      <w:pPr>
        <w:spacing w:after="115" w:line="247" w:lineRule="auto"/>
        <w:ind w:right="115"/>
        <w:jc w:val="center"/>
        <w:rPr>
          <w:rFonts w:ascii="Georgia" w:eastAsia="Georgia" w:hAnsi="Georgia" w:cs="Georgia"/>
          <w:b/>
          <w:color w:val="0D0D0D"/>
          <w:sz w:val="32"/>
        </w:rPr>
      </w:pPr>
    </w:p>
    <w:p w14:paraId="3E2A23A9" w14:textId="77777777" w:rsidR="00DC755A" w:rsidRDefault="00DC755A" w:rsidP="00C876CD">
      <w:pPr>
        <w:spacing w:after="115" w:line="247" w:lineRule="auto"/>
        <w:ind w:right="115"/>
        <w:jc w:val="center"/>
        <w:rPr>
          <w:rFonts w:ascii="Georgia" w:eastAsia="Georgia" w:hAnsi="Georgia" w:cs="Georgia"/>
          <w:b/>
          <w:color w:val="0D0D0D"/>
          <w:sz w:val="32"/>
        </w:rPr>
      </w:pPr>
    </w:p>
    <w:p w14:paraId="71A6E248" w14:textId="77777777" w:rsidR="00DC755A" w:rsidRDefault="00DC755A" w:rsidP="00C876CD">
      <w:pPr>
        <w:spacing w:after="115" w:line="247" w:lineRule="auto"/>
        <w:ind w:right="115"/>
        <w:jc w:val="center"/>
        <w:rPr>
          <w:rFonts w:ascii="Georgia" w:eastAsia="Georgia" w:hAnsi="Georgia" w:cs="Georgia"/>
          <w:b/>
          <w:color w:val="0D0D0D"/>
          <w:sz w:val="32"/>
        </w:rPr>
      </w:pPr>
    </w:p>
    <w:p w14:paraId="2A43E6D5" w14:textId="77777777" w:rsidR="00DC755A" w:rsidRDefault="00DC755A" w:rsidP="00C876CD">
      <w:pPr>
        <w:spacing w:after="115" w:line="247" w:lineRule="auto"/>
        <w:ind w:right="115"/>
        <w:jc w:val="center"/>
        <w:rPr>
          <w:rFonts w:ascii="Georgia" w:eastAsia="Georgia" w:hAnsi="Georgia" w:cs="Georgia"/>
          <w:b/>
          <w:color w:val="0D0D0D"/>
          <w:sz w:val="32"/>
        </w:rPr>
      </w:pPr>
    </w:p>
    <w:p w14:paraId="09FB4AD4" w14:textId="77777777" w:rsidR="00DC755A" w:rsidRDefault="00DC755A" w:rsidP="00C876CD">
      <w:pPr>
        <w:spacing w:after="115" w:line="247" w:lineRule="auto"/>
        <w:ind w:right="115"/>
        <w:jc w:val="center"/>
        <w:rPr>
          <w:rFonts w:ascii="Georgia" w:eastAsia="Georgia" w:hAnsi="Georgia" w:cs="Georgia"/>
          <w:b/>
          <w:color w:val="0D0D0D"/>
          <w:sz w:val="32"/>
        </w:rPr>
      </w:pPr>
    </w:p>
    <w:p w14:paraId="08726B81" w14:textId="77777777" w:rsidR="00DC755A" w:rsidRDefault="00DC755A" w:rsidP="00C876CD">
      <w:pPr>
        <w:spacing w:after="115" w:line="247" w:lineRule="auto"/>
        <w:ind w:right="115"/>
        <w:jc w:val="center"/>
        <w:rPr>
          <w:rFonts w:ascii="Georgia" w:eastAsia="Georgia" w:hAnsi="Georgia" w:cs="Georgia"/>
          <w:b/>
          <w:color w:val="0D0D0D"/>
          <w:sz w:val="32"/>
        </w:rPr>
      </w:pPr>
    </w:p>
    <w:p w14:paraId="2892E817" w14:textId="77777777" w:rsidR="00DC755A" w:rsidRDefault="00DC755A" w:rsidP="00C876CD">
      <w:pPr>
        <w:spacing w:after="115" w:line="247" w:lineRule="auto"/>
        <w:ind w:right="115"/>
        <w:jc w:val="center"/>
        <w:rPr>
          <w:rFonts w:ascii="Georgia" w:eastAsia="Georgia" w:hAnsi="Georgia" w:cs="Georgia"/>
          <w:b/>
          <w:color w:val="0D0D0D"/>
          <w:sz w:val="32"/>
        </w:rPr>
      </w:pPr>
    </w:p>
    <w:p w14:paraId="26DE84FC" w14:textId="77777777" w:rsidR="00DC755A" w:rsidRDefault="00DC755A" w:rsidP="00C876CD">
      <w:pPr>
        <w:spacing w:after="115" w:line="247" w:lineRule="auto"/>
        <w:ind w:right="115"/>
        <w:jc w:val="center"/>
        <w:rPr>
          <w:rFonts w:ascii="Georgia" w:eastAsia="Georgia" w:hAnsi="Georgia" w:cs="Georgia"/>
          <w:b/>
          <w:color w:val="0D0D0D"/>
          <w:sz w:val="32"/>
        </w:rPr>
      </w:pPr>
    </w:p>
    <w:p w14:paraId="41A08E17" w14:textId="77777777" w:rsidR="00DC755A" w:rsidRDefault="00DC755A" w:rsidP="00C876CD">
      <w:pPr>
        <w:spacing w:after="115" w:line="247" w:lineRule="auto"/>
        <w:ind w:right="115"/>
        <w:jc w:val="center"/>
        <w:rPr>
          <w:rFonts w:ascii="Georgia" w:eastAsia="Georgia" w:hAnsi="Georgia" w:cs="Georgia"/>
          <w:b/>
          <w:color w:val="0D0D0D"/>
          <w:sz w:val="32"/>
        </w:rPr>
      </w:pPr>
    </w:p>
    <w:p w14:paraId="52B5A10D" w14:textId="77777777" w:rsidR="00375E56" w:rsidRDefault="00375E56" w:rsidP="00C876CD">
      <w:pPr>
        <w:spacing w:after="115" w:line="247" w:lineRule="auto"/>
        <w:ind w:right="115"/>
        <w:jc w:val="center"/>
        <w:rPr>
          <w:rFonts w:ascii="Georgia" w:eastAsia="Georgia" w:hAnsi="Georgia" w:cs="Georgia"/>
          <w:b/>
          <w:color w:val="0D0D0D"/>
          <w:sz w:val="32"/>
        </w:rPr>
      </w:pPr>
    </w:p>
    <w:p w14:paraId="662B0139" w14:textId="77777777" w:rsidR="00C876CD" w:rsidRPr="00774E2D" w:rsidRDefault="00C876CD" w:rsidP="00C876CD">
      <w:pPr>
        <w:spacing w:after="115" w:line="247" w:lineRule="auto"/>
        <w:ind w:right="115"/>
        <w:jc w:val="center"/>
        <w:rPr>
          <w:rFonts w:ascii="Calibri" w:eastAsia="Calibri" w:hAnsi="Calibri" w:cs="Calibri"/>
          <w:color w:val="000000"/>
        </w:rPr>
      </w:pPr>
      <w:r>
        <w:rPr>
          <w:rFonts w:ascii="Georgia" w:eastAsia="Georgia" w:hAnsi="Georgia" w:cs="Georgia"/>
          <w:b/>
          <w:color w:val="0D0D0D"/>
          <w:sz w:val="32"/>
        </w:rPr>
        <w:lastRenderedPageBreak/>
        <w:t>Table of Contents</w:t>
      </w:r>
    </w:p>
    <w:p w14:paraId="739ACF67" w14:textId="77777777" w:rsidR="00C876CD" w:rsidRDefault="00C876CD" w:rsidP="00C876CD">
      <w:pPr>
        <w:spacing w:after="0"/>
        <w:rPr>
          <w:rFonts w:ascii="Calibri" w:eastAsia="Calibri" w:hAnsi="Calibri" w:cs="Calibri"/>
          <w:color w:val="000000"/>
        </w:rPr>
      </w:pPr>
    </w:p>
    <w:p w14:paraId="51A5C1B6" w14:textId="77777777" w:rsidR="00C876CD" w:rsidRDefault="00C876CD" w:rsidP="00C876CD">
      <w:pPr>
        <w:spacing w:after="0"/>
        <w:rPr>
          <w:rFonts w:ascii="Georgia" w:eastAsia="Georgia" w:hAnsi="Georgia" w:cs="Georgia"/>
          <w:b/>
          <w:color w:val="0D0D0D"/>
          <w:sz w:val="24"/>
        </w:rPr>
      </w:pPr>
    </w:p>
    <w:p w14:paraId="151395A9" w14:textId="40D1656F" w:rsidR="00C876CD" w:rsidRPr="008873AF" w:rsidRDefault="00C876CD" w:rsidP="00C876CD">
      <w:pPr>
        <w:spacing w:after="0"/>
        <w:rPr>
          <w:rFonts w:ascii="Georgia" w:eastAsia="Georgia" w:hAnsi="Georgia"/>
          <w:b/>
          <w:color w:val="0D0D0D"/>
          <w:sz w:val="28"/>
          <w:szCs w:val="28"/>
        </w:rPr>
      </w:pPr>
      <w:r w:rsidRPr="008873AF">
        <w:rPr>
          <w:rFonts w:ascii="Georgia" w:eastAsia="Georgia" w:hAnsi="Georgia"/>
          <w:b/>
          <w:color w:val="0D0D0D"/>
          <w:sz w:val="28"/>
          <w:szCs w:val="28"/>
        </w:rPr>
        <w:t xml:space="preserve">Part 1: Introduction to drone system </w:t>
      </w:r>
    </w:p>
    <w:p w14:paraId="2B6135CF" w14:textId="77777777" w:rsidR="00C876CD" w:rsidRPr="008873AF" w:rsidRDefault="00C876CD" w:rsidP="00C876CD">
      <w:pPr>
        <w:spacing w:after="0"/>
        <w:rPr>
          <w:rFonts w:ascii="Georgia" w:eastAsia="Georgia" w:hAnsi="Georgia"/>
          <w:color w:val="0D0D0D"/>
        </w:rPr>
      </w:pPr>
    </w:p>
    <w:p w14:paraId="4B5A0FA1" w14:textId="2962662F" w:rsidR="00C876CD" w:rsidRPr="008873AF" w:rsidRDefault="00C876CD" w:rsidP="007B2140">
      <w:pPr>
        <w:spacing w:after="0"/>
        <w:rPr>
          <w:rFonts w:ascii="Georgia" w:eastAsia="Georgia" w:hAnsi="Georgia"/>
          <w:color w:val="0D0D0D"/>
          <w:sz w:val="24"/>
          <w:szCs w:val="24"/>
        </w:rPr>
      </w:pPr>
      <w:r w:rsidRPr="008873AF">
        <w:rPr>
          <w:rFonts w:ascii="Georgia" w:eastAsia="Georgia" w:hAnsi="Georgia"/>
          <w:color w:val="0D0D0D"/>
        </w:rPr>
        <w:t xml:space="preserve"> -  </w:t>
      </w:r>
      <w:r w:rsidR="00303096" w:rsidRPr="008873AF">
        <w:rPr>
          <w:rFonts w:ascii="Georgia" w:hAnsi="Georgia"/>
          <w:sz w:val="24"/>
          <w:szCs w:val="24"/>
        </w:rPr>
        <w:t>What can drones do</w:t>
      </w:r>
      <w:r w:rsidRPr="008873AF">
        <w:rPr>
          <w:rFonts w:ascii="Georgia" w:eastAsia="Georgia" w:hAnsi="Georgia"/>
          <w:color w:val="0D0D0D"/>
          <w:sz w:val="24"/>
          <w:szCs w:val="24"/>
        </w:rPr>
        <w:t>……………………………………………….………………</w:t>
      </w:r>
      <w:r w:rsidR="008A7887">
        <w:rPr>
          <w:rFonts w:ascii="Georgia" w:eastAsia="Georgia" w:hAnsi="Georgia"/>
          <w:color w:val="0D0D0D"/>
          <w:sz w:val="24"/>
          <w:szCs w:val="24"/>
        </w:rPr>
        <w:t>……………………...</w:t>
      </w:r>
      <w:r w:rsidRPr="008873AF">
        <w:rPr>
          <w:rFonts w:ascii="Georgia" w:eastAsia="Georgia" w:hAnsi="Georgia"/>
          <w:color w:val="0D0D0D"/>
          <w:sz w:val="24"/>
          <w:szCs w:val="24"/>
        </w:rPr>
        <w:t xml:space="preserve">.  </w:t>
      </w:r>
      <w:r w:rsidR="007B2140" w:rsidRPr="008873AF">
        <w:rPr>
          <w:rFonts w:ascii="Georgia" w:eastAsia="Georgia" w:hAnsi="Georgia"/>
          <w:color w:val="0D0D0D"/>
          <w:sz w:val="24"/>
          <w:szCs w:val="24"/>
        </w:rPr>
        <w:t>7</w:t>
      </w:r>
    </w:p>
    <w:p w14:paraId="65322DB9" w14:textId="77777777" w:rsidR="00913402" w:rsidRPr="008873AF" w:rsidRDefault="00913402" w:rsidP="00303096">
      <w:pPr>
        <w:spacing w:after="0"/>
        <w:rPr>
          <w:rFonts w:ascii="Georgia" w:eastAsia="Georgia" w:hAnsi="Georgia"/>
          <w:color w:val="0D0D0D"/>
          <w:sz w:val="24"/>
          <w:szCs w:val="24"/>
        </w:rPr>
      </w:pPr>
    </w:p>
    <w:p w14:paraId="247F2A5B" w14:textId="57E4A984" w:rsidR="00690C94" w:rsidRPr="008873AF" w:rsidRDefault="007D31C0" w:rsidP="007B2140">
      <w:pPr>
        <w:spacing w:after="0"/>
        <w:rPr>
          <w:rFonts w:ascii="Georgia" w:eastAsia="Georgia" w:hAnsi="Georgia"/>
          <w:color w:val="0D0D0D"/>
        </w:rPr>
      </w:pPr>
      <w:r w:rsidRPr="008873AF">
        <w:rPr>
          <w:rFonts w:ascii="Georgia" w:eastAsia="Georgia" w:hAnsi="Georgia"/>
          <w:color w:val="0D0D0D"/>
          <w:sz w:val="24"/>
          <w:szCs w:val="24"/>
        </w:rPr>
        <w:t xml:space="preserve">-   </w:t>
      </w:r>
      <w:r w:rsidR="00303096" w:rsidRPr="008873AF">
        <w:rPr>
          <w:rFonts w:ascii="Georgia" w:hAnsi="Georgia"/>
          <w:sz w:val="24"/>
          <w:szCs w:val="24"/>
        </w:rPr>
        <w:t>Drone Parts Overview</w:t>
      </w:r>
      <w:r w:rsidR="00303096" w:rsidRPr="008873AF">
        <w:rPr>
          <w:rFonts w:ascii="Georgia" w:eastAsia="Georgia" w:hAnsi="Georgia"/>
          <w:color w:val="0D0D0D"/>
        </w:rPr>
        <w:t xml:space="preserve"> ……………………………………………………</w:t>
      </w:r>
      <w:r w:rsidR="00252D91" w:rsidRPr="008873AF">
        <w:rPr>
          <w:rFonts w:ascii="Georgia" w:eastAsia="Georgia" w:hAnsi="Georgia"/>
          <w:color w:val="0D0D0D"/>
        </w:rPr>
        <w:t>………………………</w:t>
      </w:r>
      <w:r w:rsidR="00303096" w:rsidRPr="008873AF">
        <w:rPr>
          <w:rFonts w:ascii="Georgia" w:eastAsia="Georgia" w:hAnsi="Georgia"/>
          <w:color w:val="0D0D0D"/>
        </w:rPr>
        <w:t xml:space="preserve">………………. </w:t>
      </w:r>
      <w:r w:rsidR="007B2140" w:rsidRPr="008873AF">
        <w:rPr>
          <w:rFonts w:ascii="Georgia" w:eastAsia="Georgia" w:hAnsi="Georgia"/>
          <w:color w:val="0D0D0D"/>
        </w:rPr>
        <w:t>8</w:t>
      </w:r>
    </w:p>
    <w:p w14:paraId="3AB20D1B" w14:textId="77777777" w:rsidR="00303096" w:rsidRPr="008873AF" w:rsidRDefault="00303096" w:rsidP="00303096">
      <w:pPr>
        <w:spacing w:after="0"/>
        <w:rPr>
          <w:rFonts w:ascii="Georgia" w:eastAsia="Georgia" w:hAnsi="Georgia"/>
          <w:color w:val="0D0D0D"/>
        </w:rPr>
      </w:pPr>
    </w:p>
    <w:p w14:paraId="42FF80AA" w14:textId="77777777" w:rsidR="00C876CD" w:rsidRPr="008873AF" w:rsidRDefault="00C876CD" w:rsidP="00C876CD">
      <w:pPr>
        <w:pStyle w:val="Heading1"/>
        <w:rPr>
          <w:rFonts w:ascii="Georgia" w:hAnsi="Georgia" w:cstheme="minorBidi"/>
          <w:bCs w:val="0"/>
          <w:color w:val="auto"/>
        </w:rPr>
      </w:pPr>
      <w:r w:rsidRPr="008873AF">
        <w:rPr>
          <w:rFonts w:ascii="Georgia" w:eastAsia="Georgia" w:hAnsi="Georgia" w:cstheme="minorBidi"/>
          <w:bCs w:val="0"/>
          <w:color w:val="0D0D0D"/>
        </w:rPr>
        <w:t xml:space="preserve">Part 2: </w:t>
      </w:r>
      <w:r w:rsidRPr="008873AF">
        <w:rPr>
          <w:rFonts w:ascii="Georgia" w:hAnsi="Georgia" w:cstheme="minorBidi"/>
          <w:bCs w:val="0"/>
          <w:color w:val="auto"/>
        </w:rPr>
        <w:t>Requirement Specifications</w:t>
      </w:r>
    </w:p>
    <w:p w14:paraId="44CA265E" w14:textId="77777777" w:rsidR="00303096" w:rsidRPr="008873AF" w:rsidRDefault="00303096" w:rsidP="00303096">
      <w:pPr>
        <w:rPr>
          <w:rFonts w:ascii="Georgia" w:hAnsi="Georgia"/>
        </w:rPr>
      </w:pPr>
    </w:p>
    <w:p w14:paraId="0D8EEC58" w14:textId="00A662E7" w:rsidR="00303096" w:rsidRPr="008873AF" w:rsidRDefault="00303096" w:rsidP="00B9014D">
      <w:pPr>
        <w:spacing w:after="0"/>
        <w:rPr>
          <w:rFonts w:ascii="Georgia" w:eastAsia="Georgia" w:hAnsi="Georgia"/>
          <w:color w:val="0D0D0D"/>
          <w:sz w:val="24"/>
          <w:szCs w:val="24"/>
        </w:rPr>
      </w:pPr>
      <w:r w:rsidRPr="008873AF">
        <w:rPr>
          <w:rFonts w:ascii="Georgia" w:eastAsia="Georgia" w:hAnsi="Georgia"/>
          <w:color w:val="0D0D0D"/>
          <w:sz w:val="24"/>
          <w:szCs w:val="24"/>
        </w:rPr>
        <w:t xml:space="preserve">-  </w:t>
      </w:r>
      <w:r w:rsidR="00D43D81" w:rsidRPr="008873AF">
        <w:rPr>
          <w:rFonts w:ascii="Georgia" w:eastAsia="Georgia" w:hAnsi="Georgia"/>
          <w:color w:val="0D0D0D"/>
          <w:sz w:val="24"/>
          <w:szCs w:val="24"/>
        </w:rPr>
        <w:t xml:space="preserve">User requirement for </w:t>
      </w:r>
      <w:r w:rsidR="00B9014D" w:rsidRPr="008873AF">
        <w:rPr>
          <w:rFonts w:ascii="Georgia" w:eastAsia="Georgia" w:hAnsi="Georgia"/>
          <w:color w:val="0D0D0D"/>
          <w:sz w:val="24"/>
          <w:szCs w:val="24"/>
        </w:rPr>
        <w:t>target dedication</w:t>
      </w:r>
      <w:r w:rsidR="00D43D81" w:rsidRPr="008873AF">
        <w:rPr>
          <w:rFonts w:ascii="Georgia" w:eastAsia="Georgia" w:hAnsi="Georgia"/>
          <w:color w:val="0D0D0D"/>
          <w:sz w:val="24"/>
          <w:szCs w:val="24"/>
        </w:rPr>
        <w:t xml:space="preserve"> </w:t>
      </w:r>
      <w:r w:rsidR="00685074" w:rsidRPr="008873AF">
        <w:rPr>
          <w:rFonts w:ascii="Georgia" w:eastAsia="Georgia" w:hAnsi="Georgia"/>
          <w:color w:val="0D0D0D"/>
          <w:sz w:val="24"/>
          <w:szCs w:val="24"/>
        </w:rPr>
        <w:t>………………………….</w:t>
      </w:r>
      <w:r w:rsidR="00B9014D" w:rsidRPr="008873AF">
        <w:rPr>
          <w:rFonts w:ascii="Georgia" w:eastAsia="Georgia" w:hAnsi="Georgia"/>
          <w:color w:val="0D0D0D"/>
          <w:sz w:val="24"/>
          <w:szCs w:val="24"/>
        </w:rPr>
        <w:t>………</w:t>
      </w:r>
      <w:r w:rsidRPr="008873AF">
        <w:rPr>
          <w:rFonts w:ascii="Georgia" w:eastAsia="Georgia" w:hAnsi="Georgia"/>
          <w:color w:val="0D0D0D"/>
          <w:sz w:val="24"/>
          <w:szCs w:val="24"/>
        </w:rPr>
        <w:t>.……………</w:t>
      </w:r>
      <w:r w:rsidR="005602E5">
        <w:rPr>
          <w:rFonts w:ascii="Georgia" w:eastAsia="Georgia" w:hAnsi="Georgia"/>
          <w:color w:val="0D0D0D"/>
          <w:sz w:val="24"/>
          <w:szCs w:val="24"/>
        </w:rPr>
        <w:t>………</w:t>
      </w:r>
      <w:r w:rsidRPr="008873AF">
        <w:rPr>
          <w:rFonts w:ascii="Georgia" w:eastAsia="Georgia" w:hAnsi="Georgia"/>
          <w:color w:val="0D0D0D"/>
          <w:sz w:val="24"/>
          <w:szCs w:val="24"/>
        </w:rPr>
        <w:t>…</w:t>
      </w:r>
      <w:r w:rsidR="005602E5">
        <w:rPr>
          <w:rFonts w:ascii="Georgia" w:eastAsia="Georgia" w:hAnsi="Georgia"/>
          <w:color w:val="0D0D0D"/>
          <w:sz w:val="24"/>
          <w:szCs w:val="24"/>
        </w:rPr>
        <w:t>….</w:t>
      </w:r>
      <w:r w:rsidRPr="008873AF">
        <w:rPr>
          <w:rFonts w:ascii="Georgia" w:eastAsia="Georgia" w:hAnsi="Georgia"/>
          <w:color w:val="0D0D0D"/>
          <w:sz w:val="24"/>
          <w:szCs w:val="24"/>
        </w:rPr>
        <w:t xml:space="preserve"> 1</w:t>
      </w:r>
      <w:r w:rsidR="00536528" w:rsidRPr="008873AF">
        <w:rPr>
          <w:rFonts w:ascii="Georgia" w:eastAsia="Georgia" w:hAnsi="Georgia"/>
          <w:color w:val="0D0D0D"/>
          <w:sz w:val="24"/>
          <w:szCs w:val="24"/>
        </w:rPr>
        <w:t>4</w:t>
      </w:r>
    </w:p>
    <w:p w14:paraId="3F0DB014" w14:textId="77777777" w:rsidR="00303096" w:rsidRPr="008873AF" w:rsidRDefault="00303096" w:rsidP="00303096">
      <w:pPr>
        <w:spacing w:after="0"/>
        <w:rPr>
          <w:rFonts w:ascii="Georgia" w:eastAsia="Georgia" w:hAnsi="Georgia"/>
          <w:color w:val="0D0D0D"/>
          <w:sz w:val="24"/>
          <w:szCs w:val="24"/>
        </w:rPr>
      </w:pPr>
    </w:p>
    <w:p w14:paraId="0B28CD61" w14:textId="34BC5A52" w:rsidR="00303096" w:rsidRPr="008873AF" w:rsidRDefault="00D43D81" w:rsidP="00B9014D">
      <w:pPr>
        <w:spacing w:after="0"/>
        <w:rPr>
          <w:rFonts w:ascii="Georgia" w:eastAsia="Georgia" w:hAnsi="Georgia"/>
          <w:color w:val="0D0D0D"/>
          <w:sz w:val="24"/>
          <w:szCs w:val="24"/>
        </w:rPr>
      </w:pPr>
      <w:r w:rsidRPr="008873AF">
        <w:rPr>
          <w:rFonts w:ascii="Georgia" w:eastAsia="Georgia" w:hAnsi="Georgia"/>
          <w:color w:val="0D0D0D"/>
          <w:sz w:val="24"/>
          <w:szCs w:val="24"/>
        </w:rPr>
        <w:t xml:space="preserve">-  System requirement for </w:t>
      </w:r>
      <w:r w:rsidR="00B9014D" w:rsidRPr="008873AF">
        <w:rPr>
          <w:rFonts w:ascii="Georgia" w:eastAsia="Georgia" w:hAnsi="Georgia"/>
          <w:color w:val="0D0D0D"/>
          <w:sz w:val="24"/>
          <w:szCs w:val="24"/>
        </w:rPr>
        <w:t>target dedication</w:t>
      </w:r>
      <w:r w:rsidRPr="008873AF">
        <w:rPr>
          <w:rFonts w:ascii="Georgia" w:eastAsia="Georgia" w:hAnsi="Georgia"/>
          <w:color w:val="0D0D0D"/>
          <w:sz w:val="24"/>
          <w:szCs w:val="24"/>
        </w:rPr>
        <w:t xml:space="preserve"> …………</w:t>
      </w:r>
      <w:r w:rsidR="00685074" w:rsidRPr="008873AF">
        <w:rPr>
          <w:rFonts w:ascii="Georgia" w:eastAsia="Georgia" w:hAnsi="Georgia"/>
          <w:color w:val="0D0D0D"/>
          <w:sz w:val="24"/>
          <w:szCs w:val="24"/>
        </w:rPr>
        <w:t>……</w:t>
      </w:r>
      <w:r w:rsidR="00B9014D" w:rsidRPr="008873AF">
        <w:rPr>
          <w:rFonts w:ascii="Georgia" w:eastAsia="Georgia" w:hAnsi="Georgia"/>
          <w:color w:val="0D0D0D"/>
          <w:sz w:val="24"/>
          <w:szCs w:val="24"/>
        </w:rPr>
        <w:t>………………………</w:t>
      </w:r>
      <w:r w:rsidR="0058025A" w:rsidRPr="008873AF">
        <w:rPr>
          <w:rFonts w:ascii="Georgia" w:eastAsia="Georgia" w:hAnsi="Georgia"/>
          <w:color w:val="0D0D0D"/>
          <w:sz w:val="24"/>
          <w:szCs w:val="24"/>
        </w:rPr>
        <w:t>…………</w:t>
      </w:r>
      <w:r w:rsidR="005602E5">
        <w:rPr>
          <w:rFonts w:ascii="Georgia" w:eastAsia="Georgia" w:hAnsi="Georgia"/>
          <w:color w:val="0D0D0D"/>
          <w:sz w:val="24"/>
          <w:szCs w:val="24"/>
        </w:rPr>
        <w:t>………..</w:t>
      </w:r>
      <w:r w:rsidR="0058025A" w:rsidRPr="008873AF">
        <w:rPr>
          <w:rFonts w:ascii="Georgia" w:eastAsia="Georgia" w:hAnsi="Georgia"/>
          <w:color w:val="0D0D0D"/>
          <w:sz w:val="24"/>
          <w:szCs w:val="24"/>
        </w:rPr>
        <w:t xml:space="preserve"> 1</w:t>
      </w:r>
      <w:r w:rsidR="00C75BF0" w:rsidRPr="008873AF">
        <w:rPr>
          <w:rFonts w:ascii="Georgia" w:eastAsia="Georgia" w:hAnsi="Georgia"/>
          <w:color w:val="0D0D0D"/>
          <w:sz w:val="24"/>
          <w:szCs w:val="24"/>
        </w:rPr>
        <w:t>5</w:t>
      </w:r>
    </w:p>
    <w:p w14:paraId="375BBB1C" w14:textId="77777777" w:rsidR="00303096" w:rsidRPr="008873AF" w:rsidRDefault="00303096" w:rsidP="00303096">
      <w:pPr>
        <w:spacing w:after="0"/>
        <w:rPr>
          <w:rFonts w:ascii="Georgia" w:eastAsia="Georgia" w:hAnsi="Georgia"/>
          <w:color w:val="0D0D0D"/>
          <w:sz w:val="24"/>
          <w:szCs w:val="24"/>
        </w:rPr>
      </w:pPr>
    </w:p>
    <w:p w14:paraId="5525F5D7" w14:textId="41AC15CA" w:rsidR="00303096" w:rsidRPr="008873AF" w:rsidRDefault="00D43D81" w:rsidP="00D43D81">
      <w:pPr>
        <w:spacing w:after="0"/>
        <w:rPr>
          <w:rFonts w:ascii="Georgia" w:eastAsia="Georgia" w:hAnsi="Georgia"/>
          <w:color w:val="0D0D0D"/>
          <w:sz w:val="24"/>
          <w:szCs w:val="24"/>
        </w:rPr>
      </w:pPr>
      <w:r w:rsidRPr="008873AF">
        <w:rPr>
          <w:rFonts w:ascii="Georgia" w:eastAsia="Georgia" w:hAnsi="Georgia"/>
          <w:color w:val="0D0D0D"/>
          <w:sz w:val="24"/>
          <w:szCs w:val="24"/>
        </w:rPr>
        <w:t>-  User requirement for flight controller</w:t>
      </w:r>
      <w:r w:rsidR="00CC6447" w:rsidRPr="008873AF">
        <w:rPr>
          <w:rFonts w:ascii="Georgia" w:eastAsia="Georgia" w:hAnsi="Georgia"/>
          <w:color w:val="0D0D0D"/>
          <w:sz w:val="24"/>
          <w:szCs w:val="24"/>
        </w:rPr>
        <w:t xml:space="preserve"> ……</w:t>
      </w:r>
      <w:r w:rsidR="00685074" w:rsidRPr="008873AF">
        <w:rPr>
          <w:rFonts w:ascii="Georgia" w:eastAsia="Georgia" w:hAnsi="Georgia"/>
          <w:color w:val="0D0D0D"/>
          <w:sz w:val="24"/>
          <w:szCs w:val="24"/>
        </w:rPr>
        <w:t>…………</w:t>
      </w:r>
      <w:r w:rsidR="00D34A81" w:rsidRPr="008873AF">
        <w:rPr>
          <w:rFonts w:ascii="Georgia" w:eastAsia="Georgia" w:hAnsi="Georgia"/>
          <w:color w:val="0D0D0D"/>
          <w:sz w:val="24"/>
          <w:szCs w:val="24"/>
        </w:rPr>
        <w:t>………….……………………….…………… 1</w:t>
      </w:r>
      <w:r w:rsidR="00036377" w:rsidRPr="008873AF">
        <w:rPr>
          <w:rFonts w:ascii="Georgia" w:eastAsia="Georgia" w:hAnsi="Georgia"/>
          <w:color w:val="0D0D0D"/>
          <w:sz w:val="24"/>
          <w:szCs w:val="24"/>
        </w:rPr>
        <w:t>8</w:t>
      </w:r>
    </w:p>
    <w:p w14:paraId="2C551CB0" w14:textId="77777777" w:rsidR="00303096" w:rsidRPr="008873AF" w:rsidRDefault="00303096" w:rsidP="00303096">
      <w:pPr>
        <w:spacing w:after="0"/>
        <w:rPr>
          <w:rFonts w:ascii="Georgia" w:eastAsia="Georgia" w:hAnsi="Georgia"/>
          <w:color w:val="0D0D0D"/>
          <w:sz w:val="24"/>
          <w:szCs w:val="24"/>
        </w:rPr>
      </w:pPr>
    </w:p>
    <w:p w14:paraId="4B50EB3A" w14:textId="77777777" w:rsidR="00D43D81" w:rsidRPr="008873AF" w:rsidRDefault="00D43D81" w:rsidP="00303096">
      <w:pPr>
        <w:spacing w:after="0"/>
        <w:rPr>
          <w:rFonts w:ascii="Georgia" w:eastAsia="Georgia" w:hAnsi="Georgia"/>
          <w:color w:val="0D0D0D"/>
          <w:sz w:val="24"/>
          <w:szCs w:val="24"/>
        </w:rPr>
      </w:pPr>
      <w:r w:rsidRPr="008873AF">
        <w:rPr>
          <w:rFonts w:ascii="Georgia" w:eastAsia="Georgia" w:hAnsi="Georgia"/>
          <w:color w:val="0D0D0D"/>
          <w:sz w:val="24"/>
          <w:szCs w:val="24"/>
        </w:rPr>
        <w:t xml:space="preserve">-  System requirement for </w:t>
      </w:r>
    </w:p>
    <w:p w14:paraId="2AF403E6" w14:textId="35972FFA" w:rsidR="00C876CD" w:rsidRPr="008873AF" w:rsidRDefault="00D43D81" w:rsidP="00303096">
      <w:pPr>
        <w:spacing w:after="0"/>
        <w:rPr>
          <w:rFonts w:ascii="Georgia" w:eastAsia="Georgia" w:hAnsi="Georgia"/>
          <w:color w:val="0D0D0D"/>
          <w:sz w:val="24"/>
          <w:szCs w:val="24"/>
        </w:rPr>
      </w:pPr>
      <w:r w:rsidRPr="008873AF">
        <w:rPr>
          <w:rFonts w:ascii="Georgia" w:eastAsia="Georgia" w:hAnsi="Georgia"/>
          <w:color w:val="0D0D0D"/>
          <w:sz w:val="24"/>
          <w:szCs w:val="24"/>
        </w:rPr>
        <w:t xml:space="preserve">    Flight controller</w:t>
      </w:r>
      <w:r w:rsidR="00303096" w:rsidRPr="008873AF">
        <w:rPr>
          <w:rFonts w:ascii="Georgia" w:eastAsia="Georgia" w:hAnsi="Georgia"/>
          <w:color w:val="0D0D0D"/>
          <w:sz w:val="24"/>
          <w:szCs w:val="24"/>
        </w:rPr>
        <w:t xml:space="preserve"> …………</w:t>
      </w:r>
      <w:r w:rsidR="00CC6447" w:rsidRPr="008873AF">
        <w:rPr>
          <w:rFonts w:ascii="Georgia" w:eastAsia="Georgia" w:hAnsi="Georgia"/>
          <w:color w:val="0D0D0D"/>
          <w:sz w:val="24"/>
          <w:szCs w:val="24"/>
        </w:rPr>
        <w:t>………………………………</w:t>
      </w:r>
      <w:r w:rsidR="00685074" w:rsidRPr="008873AF">
        <w:rPr>
          <w:rFonts w:ascii="Georgia" w:eastAsia="Georgia" w:hAnsi="Georgia"/>
          <w:color w:val="0D0D0D"/>
          <w:sz w:val="24"/>
          <w:szCs w:val="24"/>
        </w:rPr>
        <w:t>……</w:t>
      </w:r>
      <w:r w:rsidR="00C75BF0" w:rsidRPr="008873AF">
        <w:rPr>
          <w:rFonts w:ascii="Georgia" w:eastAsia="Georgia" w:hAnsi="Georgia"/>
          <w:color w:val="0D0D0D"/>
          <w:sz w:val="24"/>
          <w:szCs w:val="24"/>
        </w:rPr>
        <w:t xml:space="preserve">……………………………………………… </w:t>
      </w:r>
      <w:r w:rsidR="00036377" w:rsidRPr="008873AF">
        <w:rPr>
          <w:rFonts w:ascii="Georgia" w:eastAsia="Georgia" w:hAnsi="Georgia"/>
          <w:color w:val="0D0D0D"/>
          <w:sz w:val="24"/>
          <w:szCs w:val="24"/>
        </w:rPr>
        <w:t>19</w:t>
      </w:r>
    </w:p>
    <w:p w14:paraId="2DB039D5" w14:textId="77777777" w:rsidR="00303096" w:rsidRPr="008873AF" w:rsidRDefault="00303096" w:rsidP="00303096">
      <w:pPr>
        <w:rPr>
          <w:rFonts w:ascii="Georgia" w:hAnsi="Georgia"/>
        </w:rPr>
      </w:pPr>
    </w:p>
    <w:p w14:paraId="46BD1C64" w14:textId="5CA76CB1" w:rsidR="00303096" w:rsidRPr="008873AF" w:rsidRDefault="00303096" w:rsidP="00303096">
      <w:pPr>
        <w:pStyle w:val="Heading1"/>
        <w:rPr>
          <w:rFonts w:ascii="Georgia" w:hAnsi="Georgia" w:cstheme="minorBidi"/>
          <w:bCs w:val="0"/>
          <w:color w:val="auto"/>
        </w:rPr>
      </w:pPr>
      <w:r w:rsidRPr="008873AF">
        <w:rPr>
          <w:rFonts w:ascii="Georgia" w:eastAsia="Georgia" w:hAnsi="Georgia" w:cstheme="minorBidi"/>
          <w:bCs w:val="0"/>
          <w:color w:val="0D0D0D"/>
        </w:rPr>
        <w:t xml:space="preserve">Part 3: </w:t>
      </w:r>
      <w:r w:rsidRPr="008873AF">
        <w:rPr>
          <w:rFonts w:ascii="Georgia" w:hAnsi="Georgia" w:cstheme="minorBidi"/>
          <w:bCs w:val="0"/>
          <w:color w:val="auto"/>
        </w:rPr>
        <w:t>Functional and nonfunctional requirements</w:t>
      </w:r>
    </w:p>
    <w:p w14:paraId="008CB222" w14:textId="77777777" w:rsidR="00303096" w:rsidRPr="008873AF" w:rsidRDefault="00303096" w:rsidP="00303096">
      <w:pPr>
        <w:spacing w:after="0"/>
        <w:rPr>
          <w:rFonts w:ascii="Georgia" w:eastAsia="Georgia" w:hAnsi="Georgia"/>
          <w:color w:val="0D0D0D"/>
        </w:rPr>
      </w:pPr>
    </w:p>
    <w:p w14:paraId="1CEB6339" w14:textId="5E11B910" w:rsidR="00363108" w:rsidRPr="008873AF" w:rsidRDefault="00363108" w:rsidP="00363108">
      <w:pPr>
        <w:spacing w:after="0"/>
        <w:rPr>
          <w:rFonts w:ascii="Georgia" w:eastAsia="Georgia" w:hAnsi="Georgia"/>
          <w:color w:val="0D0D0D"/>
          <w:sz w:val="24"/>
          <w:szCs w:val="24"/>
        </w:rPr>
      </w:pPr>
      <w:r w:rsidRPr="008873AF">
        <w:rPr>
          <w:rFonts w:ascii="Georgia" w:eastAsia="Georgia" w:hAnsi="Georgia"/>
          <w:color w:val="0D0D0D"/>
          <w:sz w:val="24"/>
          <w:szCs w:val="24"/>
        </w:rPr>
        <w:t>-   Functional requirement ……………………………</w:t>
      </w:r>
      <w:r w:rsidR="00C75BF0" w:rsidRPr="008873AF">
        <w:rPr>
          <w:rFonts w:ascii="Georgia" w:eastAsia="Georgia" w:hAnsi="Georgia"/>
          <w:color w:val="0D0D0D"/>
          <w:sz w:val="24"/>
          <w:szCs w:val="24"/>
        </w:rPr>
        <w:t>……………………….………………</w:t>
      </w:r>
      <w:r w:rsidR="00A25767">
        <w:rPr>
          <w:rFonts w:ascii="Georgia" w:eastAsia="Georgia" w:hAnsi="Georgia"/>
          <w:color w:val="0D0D0D"/>
          <w:sz w:val="24"/>
          <w:szCs w:val="24"/>
        </w:rPr>
        <w:t>…...</w:t>
      </w:r>
      <w:r w:rsidR="00C75BF0" w:rsidRPr="008873AF">
        <w:rPr>
          <w:rFonts w:ascii="Georgia" w:eastAsia="Georgia" w:hAnsi="Georgia"/>
          <w:color w:val="0D0D0D"/>
          <w:sz w:val="24"/>
          <w:szCs w:val="24"/>
        </w:rPr>
        <w:t>..  2</w:t>
      </w:r>
      <w:r w:rsidR="00036377" w:rsidRPr="008873AF">
        <w:rPr>
          <w:rFonts w:ascii="Georgia" w:eastAsia="Georgia" w:hAnsi="Georgia"/>
          <w:color w:val="0D0D0D"/>
          <w:sz w:val="24"/>
          <w:szCs w:val="24"/>
        </w:rPr>
        <w:t>0</w:t>
      </w:r>
    </w:p>
    <w:p w14:paraId="0DE17252" w14:textId="77777777" w:rsidR="00363108" w:rsidRPr="008873AF" w:rsidRDefault="00363108" w:rsidP="001E13E9">
      <w:pPr>
        <w:spacing w:after="0"/>
        <w:rPr>
          <w:rFonts w:ascii="Georgia" w:eastAsia="Georgia" w:hAnsi="Georgia"/>
          <w:color w:val="0D0D0D"/>
          <w:sz w:val="24"/>
          <w:szCs w:val="24"/>
        </w:rPr>
      </w:pPr>
    </w:p>
    <w:p w14:paraId="2C441277" w14:textId="07B8FEC1" w:rsidR="00303096" w:rsidRPr="008873AF" w:rsidRDefault="00303096" w:rsidP="001E13E9">
      <w:pPr>
        <w:spacing w:after="0"/>
        <w:rPr>
          <w:rFonts w:ascii="Georgia" w:eastAsia="Georgia" w:hAnsi="Georgia"/>
          <w:color w:val="0D0D0D"/>
          <w:sz w:val="24"/>
          <w:szCs w:val="24"/>
        </w:rPr>
      </w:pPr>
      <w:r w:rsidRPr="008873AF">
        <w:rPr>
          <w:rFonts w:ascii="Georgia" w:eastAsia="Georgia" w:hAnsi="Georgia"/>
          <w:color w:val="0D0D0D"/>
          <w:sz w:val="24"/>
          <w:szCs w:val="24"/>
        </w:rPr>
        <w:t xml:space="preserve">-  </w:t>
      </w:r>
      <w:r w:rsidR="00BB3A78" w:rsidRPr="008873AF">
        <w:rPr>
          <w:rFonts w:ascii="Georgia" w:eastAsia="Georgia" w:hAnsi="Georgia"/>
          <w:color w:val="0D0D0D"/>
          <w:sz w:val="24"/>
          <w:szCs w:val="24"/>
        </w:rPr>
        <w:t xml:space="preserve"> </w:t>
      </w:r>
      <w:r w:rsidR="001E13E9" w:rsidRPr="008873AF">
        <w:rPr>
          <w:rFonts w:ascii="Georgia" w:eastAsia="Georgia" w:hAnsi="Georgia"/>
          <w:color w:val="0D0D0D"/>
          <w:sz w:val="24"/>
          <w:szCs w:val="24"/>
        </w:rPr>
        <w:t>Nonfunctional requirement</w:t>
      </w:r>
      <w:r w:rsidR="00036678" w:rsidRPr="008873AF">
        <w:rPr>
          <w:rFonts w:ascii="Georgia" w:eastAsia="Georgia" w:hAnsi="Georgia"/>
          <w:color w:val="0D0D0D"/>
          <w:sz w:val="24"/>
          <w:szCs w:val="24"/>
        </w:rPr>
        <w:t xml:space="preserve"> ……………………………</w:t>
      </w:r>
      <w:r w:rsidR="00C75BF0" w:rsidRPr="008873AF">
        <w:rPr>
          <w:rFonts w:ascii="Georgia" w:eastAsia="Georgia" w:hAnsi="Georgia"/>
          <w:color w:val="0D0D0D"/>
          <w:sz w:val="24"/>
          <w:szCs w:val="24"/>
        </w:rPr>
        <w:t>……………………….……………….. 2</w:t>
      </w:r>
      <w:r w:rsidR="00036377" w:rsidRPr="008873AF">
        <w:rPr>
          <w:rFonts w:ascii="Georgia" w:eastAsia="Georgia" w:hAnsi="Georgia"/>
          <w:color w:val="0D0D0D"/>
          <w:sz w:val="24"/>
          <w:szCs w:val="24"/>
        </w:rPr>
        <w:t>0</w:t>
      </w:r>
    </w:p>
    <w:p w14:paraId="4A85309A" w14:textId="77777777" w:rsidR="00303096" w:rsidRPr="008873AF" w:rsidRDefault="00303096" w:rsidP="00303096">
      <w:pPr>
        <w:spacing w:after="0"/>
        <w:rPr>
          <w:rFonts w:ascii="Georgia" w:eastAsia="Georgia" w:hAnsi="Georgia"/>
          <w:color w:val="0D0D0D"/>
          <w:sz w:val="24"/>
          <w:szCs w:val="24"/>
        </w:rPr>
      </w:pPr>
    </w:p>
    <w:p w14:paraId="72A667D2" w14:textId="4A573DE9" w:rsidR="00303096" w:rsidRPr="008873AF" w:rsidRDefault="00BB3A78" w:rsidP="001E13E9">
      <w:pPr>
        <w:spacing w:after="0"/>
        <w:rPr>
          <w:rFonts w:ascii="Georgia" w:eastAsia="Georgia" w:hAnsi="Georgia"/>
          <w:color w:val="0D0D0D"/>
          <w:sz w:val="24"/>
          <w:szCs w:val="24"/>
        </w:rPr>
      </w:pPr>
      <w:r w:rsidRPr="008873AF">
        <w:rPr>
          <w:rFonts w:ascii="Georgia" w:eastAsia="Georgia" w:hAnsi="Georgia"/>
          <w:color w:val="0D0D0D"/>
          <w:sz w:val="24"/>
          <w:szCs w:val="24"/>
        </w:rPr>
        <w:t xml:space="preserve">-  </w:t>
      </w:r>
      <w:r w:rsidR="001E13E9" w:rsidRPr="008873AF">
        <w:rPr>
          <w:rFonts w:ascii="Georgia" w:eastAsia="Georgia" w:hAnsi="Georgia"/>
          <w:color w:val="0D0D0D"/>
          <w:sz w:val="24"/>
          <w:szCs w:val="24"/>
        </w:rPr>
        <w:t>Software System Attributes</w:t>
      </w:r>
      <w:r w:rsidR="00036678" w:rsidRPr="008873AF">
        <w:rPr>
          <w:rFonts w:ascii="Georgia" w:eastAsia="Georgia" w:hAnsi="Georgia"/>
          <w:color w:val="0D0D0D"/>
          <w:sz w:val="24"/>
          <w:szCs w:val="24"/>
        </w:rPr>
        <w:t>…………………………………………………………………………</w:t>
      </w:r>
      <w:r w:rsidR="00C75BF0" w:rsidRPr="008873AF">
        <w:rPr>
          <w:rFonts w:ascii="Georgia" w:eastAsia="Georgia" w:hAnsi="Georgia"/>
          <w:color w:val="0D0D0D"/>
          <w:sz w:val="24"/>
          <w:szCs w:val="24"/>
        </w:rPr>
        <w:t xml:space="preserve"> 2</w:t>
      </w:r>
      <w:r w:rsidR="00036377" w:rsidRPr="008873AF">
        <w:rPr>
          <w:rFonts w:ascii="Georgia" w:eastAsia="Georgia" w:hAnsi="Georgia"/>
          <w:color w:val="0D0D0D"/>
          <w:sz w:val="24"/>
          <w:szCs w:val="24"/>
        </w:rPr>
        <w:t>1</w:t>
      </w:r>
    </w:p>
    <w:p w14:paraId="74E9E85C" w14:textId="77777777" w:rsidR="00303096" w:rsidRPr="008873AF" w:rsidRDefault="00303096" w:rsidP="00303096">
      <w:pPr>
        <w:spacing w:after="0"/>
        <w:rPr>
          <w:rFonts w:ascii="Georgia" w:eastAsia="Georgia" w:hAnsi="Georgia"/>
          <w:color w:val="0D0D0D"/>
          <w:sz w:val="24"/>
          <w:szCs w:val="24"/>
        </w:rPr>
      </w:pPr>
    </w:p>
    <w:p w14:paraId="4C84020A" w14:textId="5D539F4C" w:rsidR="00303096" w:rsidRPr="008873AF" w:rsidRDefault="00BB3A78" w:rsidP="001E13E9">
      <w:pPr>
        <w:spacing w:after="0"/>
        <w:rPr>
          <w:rFonts w:ascii="Georgia" w:eastAsia="Georgia" w:hAnsi="Georgia"/>
          <w:color w:val="0D0D0D"/>
          <w:sz w:val="24"/>
          <w:szCs w:val="24"/>
        </w:rPr>
      </w:pPr>
      <w:r w:rsidRPr="008873AF">
        <w:rPr>
          <w:rFonts w:ascii="Georgia" w:eastAsia="Georgia" w:hAnsi="Georgia"/>
          <w:color w:val="0D0D0D"/>
          <w:sz w:val="24"/>
          <w:szCs w:val="24"/>
        </w:rPr>
        <w:t xml:space="preserve">-  </w:t>
      </w:r>
      <w:r w:rsidR="001E13E9" w:rsidRPr="008873AF">
        <w:rPr>
          <w:rFonts w:ascii="Georgia" w:eastAsia="Georgia" w:hAnsi="Georgia"/>
          <w:color w:val="0D0D0D"/>
          <w:sz w:val="24"/>
          <w:szCs w:val="24"/>
        </w:rPr>
        <w:t>Hardware Constraints</w:t>
      </w:r>
      <w:r w:rsidR="00303096" w:rsidRPr="008873AF">
        <w:rPr>
          <w:rFonts w:ascii="Georgia" w:eastAsia="Georgia" w:hAnsi="Georgia"/>
          <w:color w:val="0D0D0D"/>
          <w:sz w:val="24"/>
          <w:szCs w:val="24"/>
        </w:rPr>
        <w:t>……………….…</w:t>
      </w:r>
      <w:r w:rsidR="001E13E9" w:rsidRPr="008873AF">
        <w:rPr>
          <w:rFonts w:ascii="Georgia" w:eastAsia="Georgia" w:hAnsi="Georgia"/>
          <w:color w:val="0D0D0D"/>
          <w:sz w:val="24"/>
          <w:szCs w:val="24"/>
        </w:rPr>
        <w:t>…………………………</w:t>
      </w:r>
      <w:r w:rsidR="00C75BF0" w:rsidRPr="008873AF">
        <w:rPr>
          <w:rFonts w:ascii="Georgia" w:eastAsia="Georgia" w:hAnsi="Georgia"/>
          <w:color w:val="0D0D0D"/>
          <w:sz w:val="24"/>
          <w:szCs w:val="24"/>
        </w:rPr>
        <w:t>…………………….…………… 23</w:t>
      </w:r>
    </w:p>
    <w:p w14:paraId="7F4F13C5" w14:textId="77777777" w:rsidR="00303096" w:rsidRPr="008873AF" w:rsidRDefault="00303096" w:rsidP="00303096">
      <w:pPr>
        <w:spacing w:after="0"/>
        <w:rPr>
          <w:rFonts w:ascii="Georgia" w:eastAsia="Georgia" w:hAnsi="Georgia"/>
          <w:color w:val="0D0D0D"/>
          <w:sz w:val="24"/>
          <w:szCs w:val="24"/>
        </w:rPr>
      </w:pPr>
    </w:p>
    <w:p w14:paraId="17B65A1D" w14:textId="5B89C62F" w:rsidR="00303096" w:rsidRPr="008873AF" w:rsidRDefault="00303096" w:rsidP="001E13E9">
      <w:pPr>
        <w:spacing w:after="0"/>
        <w:rPr>
          <w:rFonts w:ascii="Georgia" w:eastAsia="Georgia" w:hAnsi="Georgia"/>
          <w:color w:val="0D0D0D"/>
          <w:sz w:val="24"/>
          <w:szCs w:val="24"/>
        </w:rPr>
      </w:pPr>
      <w:r w:rsidRPr="008873AF">
        <w:rPr>
          <w:rFonts w:ascii="Georgia" w:eastAsia="Georgia" w:hAnsi="Georgia"/>
          <w:color w:val="0D0D0D"/>
          <w:sz w:val="24"/>
          <w:szCs w:val="24"/>
        </w:rPr>
        <w:t xml:space="preserve">- </w:t>
      </w:r>
      <w:r w:rsidR="00BB3A78" w:rsidRPr="008873AF">
        <w:rPr>
          <w:rFonts w:ascii="Georgia" w:eastAsia="Georgia" w:hAnsi="Georgia"/>
          <w:color w:val="0D0D0D"/>
          <w:sz w:val="24"/>
          <w:szCs w:val="24"/>
        </w:rPr>
        <w:t xml:space="preserve"> </w:t>
      </w:r>
      <w:r w:rsidR="001E13E9" w:rsidRPr="008873AF">
        <w:rPr>
          <w:rFonts w:ascii="Georgia" w:eastAsia="Georgia" w:hAnsi="Georgia"/>
          <w:color w:val="0D0D0D"/>
          <w:sz w:val="24"/>
          <w:szCs w:val="24"/>
        </w:rPr>
        <w:t>Performance Constraints</w:t>
      </w:r>
      <w:r w:rsidRPr="008873AF">
        <w:rPr>
          <w:rFonts w:ascii="Georgia" w:eastAsia="Georgia" w:hAnsi="Georgia"/>
          <w:color w:val="0D0D0D"/>
          <w:sz w:val="24"/>
          <w:szCs w:val="24"/>
        </w:rPr>
        <w:t xml:space="preserve"> </w:t>
      </w:r>
      <w:r w:rsidR="00036678" w:rsidRPr="008873AF">
        <w:rPr>
          <w:rFonts w:ascii="Georgia" w:eastAsia="Georgia" w:hAnsi="Georgia"/>
          <w:color w:val="0D0D0D"/>
          <w:sz w:val="24"/>
          <w:szCs w:val="24"/>
        </w:rPr>
        <w:t>…………………………………………………………………</w:t>
      </w:r>
      <w:r w:rsidR="0041609D" w:rsidRPr="008873AF">
        <w:rPr>
          <w:rFonts w:ascii="Georgia" w:eastAsia="Georgia" w:hAnsi="Georgia"/>
          <w:color w:val="0D0D0D"/>
          <w:sz w:val="24"/>
          <w:szCs w:val="24"/>
        </w:rPr>
        <w:t xml:space="preserve">………… </w:t>
      </w:r>
      <w:r w:rsidR="00C75BF0" w:rsidRPr="008873AF">
        <w:rPr>
          <w:rFonts w:ascii="Georgia" w:eastAsia="Georgia" w:hAnsi="Georgia"/>
          <w:color w:val="0D0D0D"/>
          <w:sz w:val="24"/>
          <w:szCs w:val="24"/>
        </w:rPr>
        <w:t>2</w:t>
      </w:r>
      <w:r w:rsidR="00036377" w:rsidRPr="008873AF">
        <w:rPr>
          <w:rFonts w:ascii="Georgia" w:eastAsia="Georgia" w:hAnsi="Georgia"/>
          <w:color w:val="0D0D0D"/>
          <w:sz w:val="24"/>
          <w:szCs w:val="24"/>
        </w:rPr>
        <w:t>5</w:t>
      </w:r>
    </w:p>
    <w:p w14:paraId="6D5184BB" w14:textId="77777777" w:rsidR="00056160" w:rsidRPr="008873AF" w:rsidRDefault="00056160" w:rsidP="00056160">
      <w:pPr>
        <w:spacing w:after="0"/>
        <w:rPr>
          <w:rFonts w:ascii="Georgia" w:eastAsia="Georgia" w:hAnsi="Georgia"/>
          <w:color w:val="0D0D0D"/>
          <w:sz w:val="24"/>
          <w:szCs w:val="24"/>
        </w:rPr>
      </w:pPr>
    </w:p>
    <w:p w14:paraId="3489B938" w14:textId="37AD14E2" w:rsidR="00056160" w:rsidRPr="008873AF" w:rsidRDefault="00056160" w:rsidP="00D262AD">
      <w:pPr>
        <w:spacing w:after="0"/>
        <w:rPr>
          <w:rFonts w:ascii="Georgia" w:eastAsia="Georgia" w:hAnsi="Georgia"/>
          <w:color w:val="0D0D0D"/>
          <w:sz w:val="24"/>
          <w:szCs w:val="24"/>
        </w:rPr>
      </w:pPr>
      <w:r w:rsidRPr="008873AF">
        <w:rPr>
          <w:rFonts w:ascii="Georgia" w:eastAsia="Georgia" w:hAnsi="Georgia"/>
          <w:color w:val="0D0D0D"/>
          <w:sz w:val="24"/>
          <w:szCs w:val="24"/>
        </w:rPr>
        <w:t xml:space="preserve">- </w:t>
      </w:r>
      <w:r w:rsidR="00BB3A78" w:rsidRPr="008873AF">
        <w:rPr>
          <w:rFonts w:ascii="Georgia" w:eastAsia="Georgia" w:hAnsi="Georgia"/>
          <w:color w:val="0D0D0D"/>
          <w:sz w:val="24"/>
          <w:szCs w:val="24"/>
        </w:rPr>
        <w:t xml:space="preserve"> </w:t>
      </w:r>
      <w:r w:rsidR="00D262AD" w:rsidRPr="008873AF">
        <w:rPr>
          <w:rFonts w:ascii="Georgia" w:eastAsia="Georgia" w:hAnsi="Georgia"/>
          <w:color w:val="0D0D0D"/>
          <w:sz w:val="24"/>
          <w:szCs w:val="24"/>
        </w:rPr>
        <w:t>External requirements</w:t>
      </w:r>
      <w:r w:rsidRPr="008873AF">
        <w:rPr>
          <w:rFonts w:ascii="Georgia" w:eastAsia="Georgia" w:hAnsi="Georgia"/>
          <w:color w:val="0D0D0D"/>
          <w:sz w:val="24"/>
          <w:szCs w:val="24"/>
        </w:rPr>
        <w:t xml:space="preserve"> </w:t>
      </w:r>
      <w:r w:rsidR="00036678" w:rsidRPr="008873AF">
        <w:rPr>
          <w:rFonts w:ascii="Georgia" w:eastAsia="Georgia" w:hAnsi="Georgia"/>
          <w:color w:val="0D0D0D"/>
          <w:sz w:val="24"/>
          <w:szCs w:val="24"/>
        </w:rPr>
        <w:t>…………………………………………………………</w:t>
      </w:r>
      <w:r w:rsidR="00D34A81" w:rsidRPr="008873AF">
        <w:rPr>
          <w:rFonts w:ascii="Georgia" w:eastAsia="Georgia" w:hAnsi="Georgia"/>
          <w:color w:val="0D0D0D"/>
          <w:sz w:val="24"/>
          <w:szCs w:val="24"/>
        </w:rPr>
        <w:t>…………………… 2</w:t>
      </w:r>
      <w:r w:rsidR="00036377" w:rsidRPr="008873AF">
        <w:rPr>
          <w:rFonts w:ascii="Georgia" w:eastAsia="Georgia" w:hAnsi="Georgia"/>
          <w:color w:val="0D0D0D"/>
          <w:sz w:val="24"/>
          <w:szCs w:val="24"/>
        </w:rPr>
        <w:t>6</w:t>
      </w:r>
    </w:p>
    <w:p w14:paraId="5DC047A7" w14:textId="77777777" w:rsidR="00056160" w:rsidRPr="008873AF" w:rsidRDefault="00056160" w:rsidP="001E13E9">
      <w:pPr>
        <w:spacing w:after="0"/>
        <w:rPr>
          <w:rFonts w:ascii="Georgia" w:eastAsia="Georgia" w:hAnsi="Georgia"/>
          <w:color w:val="0D0D0D"/>
          <w:sz w:val="24"/>
          <w:szCs w:val="24"/>
        </w:rPr>
      </w:pPr>
    </w:p>
    <w:p w14:paraId="04E9869A" w14:textId="77777777" w:rsidR="00D262AD" w:rsidRPr="008873AF" w:rsidRDefault="00D262AD" w:rsidP="00D262AD">
      <w:pPr>
        <w:rPr>
          <w:rFonts w:ascii="Georgia" w:hAnsi="Georgia"/>
        </w:rPr>
      </w:pPr>
    </w:p>
    <w:p w14:paraId="69D02AF8" w14:textId="77777777" w:rsidR="00374EDE" w:rsidRPr="008873AF" w:rsidRDefault="00374EDE" w:rsidP="00374EDE">
      <w:pPr>
        <w:rPr>
          <w:rFonts w:ascii="Georgia" w:hAnsi="Georgia"/>
        </w:rPr>
      </w:pPr>
    </w:p>
    <w:p w14:paraId="63A1E8D1" w14:textId="74DD2A92" w:rsidR="00303096" w:rsidRPr="008873AF" w:rsidRDefault="00303096" w:rsidP="00D262AD">
      <w:pPr>
        <w:pStyle w:val="Heading1"/>
        <w:rPr>
          <w:rFonts w:ascii="Georgia" w:hAnsi="Georgia" w:cstheme="minorBidi"/>
          <w:bCs w:val="0"/>
          <w:color w:val="auto"/>
        </w:rPr>
      </w:pPr>
      <w:r w:rsidRPr="008873AF">
        <w:rPr>
          <w:rFonts w:ascii="Georgia" w:eastAsia="Georgia" w:hAnsi="Georgia" w:cstheme="minorBidi"/>
          <w:bCs w:val="0"/>
          <w:color w:val="0D0D0D"/>
        </w:rPr>
        <w:lastRenderedPageBreak/>
        <w:t xml:space="preserve">Part 4: </w:t>
      </w:r>
      <w:r w:rsidR="00D262AD" w:rsidRPr="008873AF">
        <w:rPr>
          <w:rFonts w:ascii="Georgia" w:hAnsi="Georgia" w:cstheme="minorBidi"/>
          <w:bCs w:val="0"/>
          <w:color w:val="auto"/>
        </w:rPr>
        <w:t>System models</w:t>
      </w:r>
    </w:p>
    <w:p w14:paraId="0DDD67B6" w14:textId="77777777" w:rsidR="00D262AD" w:rsidRPr="008873AF" w:rsidRDefault="00D262AD" w:rsidP="00303096">
      <w:pPr>
        <w:spacing w:after="0"/>
        <w:rPr>
          <w:rFonts w:ascii="Georgia" w:eastAsia="Georgia" w:hAnsi="Georgia"/>
          <w:color w:val="0D0D0D"/>
        </w:rPr>
      </w:pPr>
    </w:p>
    <w:p w14:paraId="7FD1339D" w14:textId="5643CF7A" w:rsidR="00303096" w:rsidRPr="008873AF" w:rsidRDefault="00303096" w:rsidP="00A97E5C">
      <w:pPr>
        <w:spacing w:after="0"/>
        <w:rPr>
          <w:rFonts w:ascii="Georgia" w:eastAsia="Georgia" w:hAnsi="Georgia"/>
          <w:color w:val="0D0D0D"/>
        </w:rPr>
      </w:pPr>
      <w:r w:rsidRPr="008873AF">
        <w:rPr>
          <w:rFonts w:ascii="Georgia" w:eastAsia="Georgia" w:hAnsi="Georgia"/>
          <w:color w:val="0D0D0D"/>
        </w:rPr>
        <w:t xml:space="preserve">-  </w:t>
      </w:r>
      <w:r w:rsidR="00A97E5C" w:rsidRPr="008873AF">
        <w:rPr>
          <w:rFonts w:ascii="Georgia" w:eastAsia="Georgia" w:hAnsi="Georgia"/>
          <w:color w:val="0D0D0D"/>
        </w:rPr>
        <w:t>Context model</w:t>
      </w:r>
      <w:r w:rsidRPr="008873AF">
        <w:rPr>
          <w:rFonts w:ascii="Georgia" w:eastAsia="Georgia" w:hAnsi="Georgia"/>
          <w:color w:val="0D0D0D"/>
        </w:rPr>
        <w:t>…………………………………………………………………….……………</w:t>
      </w:r>
      <w:r w:rsidR="00252D91" w:rsidRPr="008873AF">
        <w:rPr>
          <w:rFonts w:ascii="Georgia" w:eastAsia="Georgia" w:hAnsi="Georgia"/>
          <w:color w:val="0D0D0D"/>
        </w:rPr>
        <w:t>………………………..</w:t>
      </w:r>
      <w:r w:rsidRPr="008873AF">
        <w:rPr>
          <w:rFonts w:ascii="Georgia" w:eastAsia="Georgia" w:hAnsi="Georgia"/>
          <w:color w:val="0D0D0D"/>
        </w:rPr>
        <w:t xml:space="preserve"> </w:t>
      </w:r>
      <w:r w:rsidR="00D34A81" w:rsidRPr="008873AF">
        <w:rPr>
          <w:rFonts w:ascii="Georgia" w:eastAsia="Georgia" w:hAnsi="Georgia"/>
          <w:color w:val="0D0D0D"/>
          <w:sz w:val="24"/>
        </w:rPr>
        <w:t>2</w:t>
      </w:r>
      <w:r w:rsidR="00036377" w:rsidRPr="008873AF">
        <w:rPr>
          <w:rFonts w:ascii="Georgia" w:eastAsia="Georgia" w:hAnsi="Georgia"/>
          <w:color w:val="0D0D0D"/>
          <w:sz w:val="24"/>
        </w:rPr>
        <w:t>9</w:t>
      </w:r>
    </w:p>
    <w:p w14:paraId="17B5FB49" w14:textId="77777777" w:rsidR="00303096" w:rsidRPr="008873AF" w:rsidRDefault="00303096" w:rsidP="00303096">
      <w:pPr>
        <w:spacing w:after="0"/>
        <w:rPr>
          <w:rFonts w:ascii="Georgia" w:eastAsia="Georgia" w:hAnsi="Georgia"/>
          <w:color w:val="0D0D0D"/>
        </w:rPr>
      </w:pPr>
    </w:p>
    <w:p w14:paraId="3B75CC8D" w14:textId="321A7CB0" w:rsidR="00303096" w:rsidRPr="008873AF" w:rsidRDefault="00A54CAE" w:rsidP="00A97E5C">
      <w:pPr>
        <w:spacing w:after="0"/>
        <w:rPr>
          <w:rFonts w:ascii="Georgia" w:eastAsia="Georgia" w:hAnsi="Georgia"/>
          <w:color w:val="0D0D0D"/>
        </w:rPr>
      </w:pPr>
      <w:r w:rsidRPr="008873AF">
        <w:rPr>
          <w:rFonts w:ascii="Georgia" w:eastAsia="Georgia" w:hAnsi="Georgia"/>
          <w:color w:val="0D0D0D"/>
        </w:rPr>
        <w:t xml:space="preserve">-  </w:t>
      </w:r>
      <w:r w:rsidR="00A97E5C" w:rsidRPr="008873AF">
        <w:rPr>
          <w:rFonts w:ascii="Georgia" w:eastAsia="Georgia" w:hAnsi="Georgia"/>
          <w:color w:val="0D0D0D"/>
        </w:rPr>
        <w:t>Use case mode</w:t>
      </w:r>
      <w:r w:rsidR="00252D91" w:rsidRPr="008873AF">
        <w:rPr>
          <w:rFonts w:ascii="Georgia" w:eastAsia="Georgia" w:hAnsi="Georgia"/>
          <w:color w:val="0D0D0D"/>
        </w:rPr>
        <w:t xml:space="preserve"> for drone…………………………</w:t>
      </w:r>
      <w:r w:rsidR="00036377" w:rsidRPr="008873AF">
        <w:rPr>
          <w:rFonts w:ascii="Georgia" w:eastAsia="Georgia" w:hAnsi="Georgia"/>
          <w:color w:val="0D0D0D"/>
        </w:rPr>
        <w:t>……………………………………………………………………. 30</w:t>
      </w:r>
    </w:p>
    <w:p w14:paraId="31351D6F" w14:textId="77777777" w:rsidR="00303096" w:rsidRPr="008873AF" w:rsidRDefault="00303096" w:rsidP="00303096">
      <w:pPr>
        <w:spacing w:after="0"/>
        <w:rPr>
          <w:rFonts w:ascii="Georgia" w:eastAsia="Georgia" w:hAnsi="Georgia"/>
          <w:color w:val="0D0D0D"/>
        </w:rPr>
      </w:pPr>
    </w:p>
    <w:p w14:paraId="5DB6E77D" w14:textId="1B9035C6" w:rsidR="00303096" w:rsidRPr="008873AF" w:rsidRDefault="00303096" w:rsidP="00A97E5C">
      <w:pPr>
        <w:spacing w:after="0"/>
        <w:rPr>
          <w:rFonts w:ascii="Georgia" w:eastAsia="Georgia" w:hAnsi="Georgia"/>
          <w:color w:val="0D0D0D"/>
        </w:rPr>
      </w:pPr>
      <w:r w:rsidRPr="008873AF">
        <w:rPr>
          <w:rFonts w:ascii="Georgia" w:eastAsia="Georgia" w:hAnsi="Georgia"/>
          <w:color w:val="0D0D0D"/>
        </w:rPr>
        <w:t xml:space="preserve">-   </w:t>
      </w:r>
      <w:r w:rsidR="00A97E5C" w:rsidRPr="008873AF">
        <w:rPr>
          <w:rFonts w:ascii="Georgia" w:eastAsia="Georgia" w:hAnsi="Georgia"/>
          <w:color w:val="0D0D0D"/>
        </w:rPr>
        <w:t>Sequence diagram</w:t>
      </w:r>
      <w:r w:rsidR="00252D91" w:rsidRPr="008873AF">
        <w:rPr>
          <w:rFonts w:ascii="Georgia" w:eastAsia="Georgia" w:hAnsi="Georgia"/>
          <w:color w:val="0D0D0D"/>
        </w:rPr>
        <w:t xml:space="preserve"> for drone ……………….……………………….……………………………………</w:t>
      </w:r>
      <w:r w:rsidR="00036377" w:rsidRPr="008873AF">
        <w:rPr>
          <w:rFonts w:ascii="Georgia" w:eastAsia="Georgia" w:hAnsi="Georgia"/>
          <w:color w:val="0D0D0D"/>
        </w:rPr>
        <w:t>………… 31</w:t>
      </w:r>
    </w:p>
    <w:p w14:paraId="4CDBA124" w14:textId="77777777" w:rsidR="00303096" w:rsidRPr="008873AF" w:rsidRDefault="00303096" w:rsidP="00303096">
      <w:pPr>
        <w:spacing w:after="0"/>
        <w:rPr>
          <w:rFonts w:ascii="Georgia" w:eastAsia="Georgia" w:hAnsi="Georgia"/>
          <w:color w:val="0D0D0D"/>
        </w:rPr>
      </w:pPr>
    </w:p>
    <w:p w14:paraId="20C1D026" w14:textId="02E70B68" w:rsidR="00303096" w:rsidRPr="008873AF" w:rsidRDefault="00303096" w:rsidP="00A54CAE">
      <w:pPr>
        <w:spacing w:after="0"/>
        <w:rPr>
          <w:rFonts w:ascii="Georgia" w:eastAsia="Georgia" w:hAnsi="Georgia"/>
          <w:color w:val="0D0D0D"/>
        </w:rPr>
      </w:pPr>
      <w:r w:rsidRPr="008873AF">
        <w:rPr>
          <w:rFonts w:ascii="Georgia" w:eastAsia="Georgia" w:hAnsi="Georgia"/>
          <w:color w:val="0D0D0D"/>
        </w:rPr>
        <w:t xml:space="preserve">-  </w:t>
      </w:r>
      <w:r w:rsidR="00A54CAE" w:rsidRPr="008873AF">
        <w:rPr>
          <w:rFonts w:ascii="Georgia" w:eastAsia="Georgia" w:hAnsi="Georgia"/>
          <w:color w:val="0D0D0D"/>
        </w:rPr>
        <w:t>Use case model for Flight Controller ……………………………………………</w:t>
      </w:r>
      <w:r w:rsidR="00252D91" w:rsidRPr="008873AF">
        <w:rPr>
          <w:rFonts w:ascii="Georgia" w:eastAsia="Georgia" w:hAnsi="Georgia"/>
          <w:color w:val="0D0D0D"/>
        </w:rPr>
        <w:t>…………………………..</w:t>
      </w:r>
      <w:r w:rsidR="00036377" w:rsidRPr="008873AF">
        <w:rPr>
          <w:rFonts w:ascii="Georgia" w:eastAsia="Georgia" w:hAnsi="Georgia"/>
          <w:color w:val="0D0D0D"/>
        </w:rPr>
        <w:t>…… 32</w:t>
      </w:r>
    </w:p>
    <w:p w14:paraId="1664F81F" w14:textId="77777777" w:rsidR="00A54CAE" w:rsidRPr="008873AF" w:rsidRDefault="00A54CAE" w:rsidP="00A54CAE">
      <w:pPr>
        <w:spacing w:after="0"/>
        <w:rPr>
          <w:rFonts w:ascii="Georgia" w:eastAsia="Georgia" w:hAnsi="Georgia"/>
          <w:color w:val="0D0D0D"/>
        </w:rPr>
      </w:pPr>
    </w:p>
    <w:p w14:paraId="6790C94F" w14:textId="6361A9A0" w:rsidR="00A54CAE" w:rsidRPr="008873AF" w:rsidRDefault="00A54CAE" w:rsidP="00252D91">
      <w:pPr>
        <w:spacing w:after="0"/>
        <w:rPr>
          <w:rFonts w:ascii="Georgia" w:eastAsia="Georgia" w:hAnsi="Georgia"/>
          <w:color w:val="0D0D0D"/>
        </w:rPr>
      </w:pPr>
      <w:r w:rsidRPr="008873AF">
        <w:rPr>
          <w:rFonts w:ascii="Georgia" w:eastAsia="Georgia" w:hAnsi="Georgia"/>
          <w:color w:val="0D0D0D"/>
        </w:rPr>
        <w:t xml:space="preserve">-  </w:t>
      </w:r>
      <w:r w:rsidR="00252D91" w:rsidRPr="008873AF">
        <w:rPr>
          <w:rFonts w:ascii="Georgia" w:eastAsia="Georgia" w:hAnsi="Georgia"/>
          <w:color w:val="0D0D0D"/>
        </w:rPr>
        <w:t>Sequence diagram</w:t>
      </w:r>
      <w:r w:rsidRPr="008873AF">
        <w:rPr>
          <w:rFonts w:ascii="Georgia" w:eastAsia="Georgia" w:hAnsi="Georgia"/>
          <w:color w:val="0D0D0D"/>
        </w:rPr>
        <w:t xml:space="preserve"> for Flight Controller </w:t>
      </w:r>
      <w:r w:rsidR="00252D91" w:rsidRPr="008873AF">
        <w:rPr>
          <w:rFonts w:ascii="Georgia" w:eastAsia="Georgia" w:hAnsi="Georgia"/>
          <w:color w:val="0D0D0D"/>
        </w:rPr>
        <w:t>…………………………</w:t>
      </w:r>
      <w:r w:rsidRPr="008873AF">
        <w:rPr>
          <w:rFonts w:ascii="Georgia" w:eastAsia="Georgia" w:hAnsi="Georgia"/>
          <w:color w:val="0D0D0D"/>
        </w:rPr>
        <w:t>……</w:t>
      </w:r>
      <w:r w:rsidR="008C2290" w:rsidRPr="008873AF">
        <w:rPr>
          <w:rFonts w:ascii="Georgia" w:eastAsia="Georgia" w:hAnsi="Georgia"/>
          <w:color w:val="0D0D0D"/>
        </w:rPr>
        <w:t>...</w:t>
      </w:r>
      <w:r w:rsidRPr="008873AF">
        <w:rPr>
          <w:rFonts w:ascii="Georgia" w:eastAsia="Georgia" w:hAnsi="Georgia"/>
          <w:color w:val="0D0D0D"/>
        </w:rPr>
        <w:t>…………</w:t>
      </w:r>
      <w:r w:rsidR="00252D91" w:rsidRPr="008873AF">
        <w:rPr>
          <w:rFonts w:ascii="Georgia" w:eastAsia="Georgia" w:hAnsi="Georgia"/>
          <w:color w:val="0D0D0D"/>
        </w:rPr>
        <w:t>……………………………</w:t>
      </w:r>
      <w:r w:rsidR="00D34A81" w:rsidRPr="008873AF">
        <w:rPr>
          <w:rFonts w:ascii="Georgia" w:eastAsia="Georgia" w:hAnsi="Georgia"/>
          <w:color w:val="0D0D0D"/>
        </w:rPr>
        <w:t xml:space="preserve"> </w:t>
      </w:r>
      <w:r w:rsidR="00036377" w:rsidRPr="008873AF">
        <w:rPr>
          <w:rFonts w:ascii="Georgia" w:eastAsia="Georgia" w:hAnsi="Georgia"/>
          <w:color w:val="0D0D0D"/>
        </w:rPr>
        <w:t>33</w:t>
      </w:r>
    </w:p>
    <w:p w14:paraId="227FE402" w14:textId="77777777" w:rsidR="00252D91" w:rsidRPr="008873AF" w:rsidRDefault="00252D91" w:rsidP="00252D91">
      <w:pPr>
        <w:spacing w:after="0"/>
        <w:rPr>
          <w:rFonts w:ascii="Georgia" w:eastAsia="Georgia" w:hAnsi="Georgia"/>
          <w:color w:val="0D0D0D"/>
        </w:rPr>
      </w:pPr>
    </w:p>
    <w:p w14:paraId="2BCAEA01" w14:textId="2C9E309F" w:rsidR="00252D91" w:rsidRPr="008873AF" w:rsidRDefault="00252D91" w:rsidP="00252D91">
      <w:pPr>
        <w:spacing w:after="0"/>
        <w:rPr>
          <w:rFonts w:ascii="Georgia" w:eastAsia="Georgia" w:hAnsi="Georgia"/>
          <w:color w:val="0D0D0D"/>
        </w:rPr>
      </w:pPr>
      <w:r w:rsidRPr="008873AF">
        <w:rPr>
          <w:rFonts w:ascii="Georgia" w:eastAsia="Georgia" w:hAnsi="Georgia"/>
          <w:color w:val="0D0D0D"/>
        </w:rPr>
        <w:t xml:space="preserve">-  Activity model </w:t>
      </w:r>
      <w:proofErr w:type="gramStart"/>
      <w:r w:rsidRPr="008873AF">
        <w:rPr>
          <w:rFonts w:ascii="Georgia" w:eastAsia="Georgia" w:hAnsi="Georgia"/>
          <w:color w:val="0D0D0D"/>
        </w:rPr>
        <w:t>…………………………………………………………………..…</w:t>
      </w:r>
      <w:r w:rsidR="008C2290" w:rsidRPr="008873AF">
        <w:rPr>
          <w:rFonts w:ascii="Georgia" w:eastAsia="Georgia" w:hAnsi="Georgia"/>
          <w:color w:val="0D0D0D"/>
        </w:rPr>
        <w:t>..</w:t>
      </w:r>
      <w:r w:rsidRPr="008873AF">
        <w:rPr>
          <w:rFonts w:ascii="Georgia" w:eastAsia="Georgia" w:hAnsi="Georgia"/>
          <w:color w:val="0D0D0D"/>
        </w:rPr>
        <w:t>……………………………………</w:t>
      </w:r>
      <w:r w:rsidR="00D34A81" w:rsidRPr="008873AF">
        <w:rPr>
          <w:rFonts w:ascii="Georgia" w:eastAsia="Georgia" w:hAnsi="Georgia"/>
          <w:color w:val="0D0D0D"/>
        </w:rPr>
        <w:t>.</w:t>
      </w:r>
      <w:proofErr w:type="gramEnd"/>
      <w:r w:rsidR="00D34A81" w:rsidRPr="008873AF">
        <w:rPr>
          <w:rFonts w:ascii="Georgia" w:eastAsia="Georgia" w:hAnsi="Georgia"/>
          <w:color w:val="0D0D0D"/>
        </w:rPr>
        <w:t>3</w:t>
      </w:r>
      <w:r w:rsidR="00036377" w:rsidRPr="008873AF">
        <w:rPr>
          <w:rFonts w:ascii="Georgia" w:eastAsia="Georgia" w:hAnsi="Georgia"/>
          <w:color w:val="0D0D0D"/>
        </w:rPr>
        <w:t>4</w:t>
      </w:r>
    </w:p>
    <w:p w14:paraId="77F43626" w14:textId="77777777" w:rsidR="00C63757" w:rsidRPr="008873AF" w:rsidRDefault="00C63757" w:rsidP="00252D91">
      <w:pPr>
        <w:spacing w:after="0"/>
        <w:rPr>
          <w:rFonts w:ascii="Georgia" w:eastAsia="Georgia" w:hAnsi="Georgia"/>
          <w:color w:val="0D0D0D"/>
        </w:rPr>
      </w:pPr>
    </w:p>
    <w:p w14:paraId="3F893DD6" w14:textId="77777777" w:rsidR="00C63757" w:rsidRPr="008873AF" w:rsidRDefault="00C63757" w:rsidP="00252D91">
      <w:pPr>
        <w:spacing w:after="0"/>
        <w:rPr>
          <w:rFonts w:ascii="Georgia" w:eastAsia="Georgia" w:hAnsi="Georgia" w:cs="Georgia"/>
          <w:color w:val="0D0D0D"/>
        </w:rPr>
      </w:pPr>
    </w:p>
    <w:p w14:paraId="0F160A18" w14:textId="77777777" w:rsidR="00C63757" w:rsidRPr="008873AF" w:rsidRDefault="00C63757" w:rsidP="00252D91">
      <w:pPr>
        <w:spacing w:after="0"/>
        <w:rPr>
          <w:rFonts w:ascii="Georgia" w:eastAsia="Georgia" w:hAnsi="Georgia" w:cs="Georgia"/>
          <w:color w:val="0D0D0D"/>
        </w:rPr>
      </w:pPr>
    </w:p>
    <w:p w14:paraId="7105CE2B" w14:textId="77777777" w:rsidR="00C63757" w:rsidRPr="008873AF" w:rsidRDefault="00C63757" w:rsidP="00C63757">
      <w:pPr>
        <w:spacing w:after="151"/>
        <w:jc w:val="center"/>
        <w:rPr>
          <w:rFonts w:ascii="Georgia" w:eastAsia="Calibri" w:hAnsi="Georgia"/>
          <w:color w:val="000000"/>
        </w:rPr>
      </w:pPr>
      <w:r w:rsidRPr="008873AF">
        <w:rPr>
          <w:rFonts w:ascii="Georgia" w:eastAsia="Georgia" w:hAnsi="Georgia"/>
          <w:b/>
          <w:color w:val="0D0D0D"/>
          <w:sz w:val="32"/>
          <w:u w:val="single"/>
        </w:rPr>
        <w:t>Table of Figures</w:t>
      </w:r>
    </w:p>
    <w:p w14:paraId="06C32E20" w14:textId="77777777" w:rsidR="00C63757" w:rsidRPr="008873AF" w:rsidRDefault="00C63757" w:rsidP="00C63757">
      <w:pPr>
        <w:spacing w:after="91"/>
        <w:rPr>
          <w:rFonts w:ascii="Georgia" w:eastAsia="Calibri" w:hAnsi="Georgia"/>
          <w:color w:val="000000"/>
        </w:rPr>
      </w:pPr>
      <w:r w:rsidRPr="008873AF">
        <w:rPr>
          <w:rFonts w:ascii="Georgia" w:eastAsia="Georgia" w:hAnsi="Georgia"/>
          <w:color w:val="0D0D0D"/>
        </w:rPr>
        <w:t xml:space="preserve"> </w:t>
      </w:r>
    </w:p>
    <w:p w14:paraId="5F28AAA1" w14:textId="08AADB6B" w:rsidR="00C63757" w:rsidRPr="008873AF" w:rsidRDefault="00C63757" w:rsidP="00C63757">
      <w:pPr>
        <w:spacing w:after="87" w:line="262" w:lineRule="auto"/>
        <w:ind w:left="10" w:right="276" w:hanging="10"/>
        <w:rPr>
          <w:rFonts w:ascii="Georgia" w:eastAsia="Georgia" w:hAnsi="Georgia"/>
          <w:color w:val="0D0D0D"/>
          <w:sz w:val="24"/>
          <w:szCs w:val="24"/>
        </w:rPr>
      </w:pPr>
      <w:r w:rsidRPr="008873AF">
        <w:rPr>
          <w:rFonts w:ascii="Georgia" w:eastAsia="Georgia" w:hAnsi="Georgia"/>
          <w:b/>
          <w:color w:val="0D0D0D"/>
          <w:sz w:val="24"/>
          <w:szCs w:val="24"/>
        </w:rPr>
        <w:t>Introduction to drone system</w:t>
      </w:r>
      <w:r w:rsidRPr="008873AF">
        <w:rPr>
          <w:rFonts w:ascii="Georgia" w:eastAsia="Georgia" w:hAnsi="Georgia"/>
          <w:color w:val="0D0D0D"/>
          <w:sz w:val="24"/>
          <w:szCs w:val="24"/>
        </w:rPr>
        <w:t>…………………</w:t>
      </w:r>
      <w:r w:rsidR="00E97A81" w:rsidRPr="008873AF">
        <w:rPr>
          <w:rFonts w:ascii="Georgia" w:eastAsia="Georgia" w:hAnsi="Georgia"/>
          <w:color w:val="0D0D0D"/>
          <w:sz w:val="24"/>
          <w:szCs w:val="24"/>
        </w:rPr>
        <w:t>………..........................</w:t>
      </w:r>
      <w:r w:rsidRPr="008873AF">
        <w:rPr>
          <w:rFonts w:ascii="Georgia" w:eastAsia="Georgia" w:hAnsi="Georgia"/>
          <w:color w:val="0D0D0D"/>
          <w:sz w:val="24"/>
          <w:szCs w:val="24"/>
        </w:rPr>
        <w:t>......................................................................</w:t>
      </w:r>
    </w:p>
    <w:p w14:paraId="4643D80B" w14:textId="5C3531EF" w:rsidR="00C63757" w:rsidRPr="008873AF" w:rsidRDefault="00C63757" w:rsidP="00C63757">
      <w:pPr>
        <w:spacing w:after="87" w:line="262" w:lineRule="auto"/>
        <w:ind w:left="10" w:right="276" w:hanging="10"/>
        <w:rPr>
          <w:rFonts w:ascii="Georgia" w:eastAsia="Georgia" w:hAnsi="Georgia"/>
          <w:color w:val="000000"/>
        </w:rPr>
      </w:pPr>
      <w:r w:rsidRPr="008873AF">
        <w:rPr>
          <w:rFonts w:ascii="Georgia" w:eastAsia="Georgia" w:hAnsi="Georgia"/>
          <w:color w:val="000000"/>
        </w:rPr>
        <w:t xml:space="preserve"> Figure1.1 Drone shape</w:t>
      </w:r>
      <w:r w:rsidRPr="008873AF">
        <w:rPr>
          <w:rFonts w:ascii="Georgia" w:eastAsia="Georgia" w:hAnsi="Georgia"/>
          <w:color w:val="0D0D0D"/>
        </w:rPr>
        <w:t>............................................................................................................</w:t>
      </w:r>
      <w:r w:rsidR="00331234" w:rsidRPr="008873AF">
        <w:rPr>
          <w:rFonts w:ascii="Georgia" w:eastAsia="Georgia" w:hAnsi="Georgia"/>
          <w:color w:val="0D0D0D"/>
        </w:rPr>
        <w:t>..........................7</w:t>
      </w:r>
    </w:p>
    <w:p w14:paraId="3AE7BD72" w14:textId="77777777" w:rsidR="00C63757" w:rsidRPr="008873AF" w:rsidRDefault="00C63757" w:rsidP="00C63757">
      <w:pPr>
        <w:spacing w:after="87" w:line="262" w:lineRule="auto"/>
        <w:ind w:left="10" w:right="276" w:hanging="10"/>
        <w:rPr>
          <w:rFonts w:ascii="Georgia" w:eastAsia="Georgia" w:hAnsi="Georgia"/>
          <w:color w:val="0D0D0D"/>
        </w:rPr>
      </w:pPr>
      <w:r w:rsidRPr="008873AF">
        <w:rPr>
          <w:rFonts w:ascii="Georgia" w:eastAsia="Georgia" w:hAnsi="Georgia"/>
          <w:color w:val="0D0D0D"/>
        </w:rPr>
        <w:t>Figure1.2 Drone</w:t>
      </w:r>
    </w:p>
    <w:p w14:paraId="33C4052C" w14:textId="568B5C74" w:rsidR="00C63757" w:rsidRPr="008873AF" w:rsidRDefault="00C63757" w:rsidP="00C63757">
      <w:pPr>
        <w:spacing w:after="87" w:line="262" w:lineRule="auto"/>
        <w:ind w:left="10" w:right="276" w:hanging="10"/>
        <w:rPr>
          <w:rFonts w:ascii="Georgia" w:eastAsia="Georgia" w:hAnsi="Georgia"/>
          <w:color w:val="000000"/>
        </w:rPr>
      </w:pPr>
      <w:r w:rsidRPr="008873AF">
        <w:rPr>
          <w:rFonts w:ascii="Georgia" w:eastAsia="Georgia" w:hAnsi="Georgia"/>
          <w:color w:val="0D0D0D"/>
        </w:rPr>
        <w:t xml:space="preserve"> Parts......................................</w:t>
      </w:r>
      <w:r w:rsidR="00331234" w:rsidRPr="008873AF">
        <w:rPr>
          <w:rFonts w:ascii="Georgia" w:eastAsia="Georgia" w:hAnsi="Georgia"/>
          <w:color w:val="0D0D0D"/>
        </w:rPr>
        <w:t>............................</w:t>
      </w:r>
      <w:r w:rsidRPr="008873AF">
        <w:rPr>
          <w:rFonts w:ascii="Georgia" w:eastAsia="Georgia" w:hAnsi="Georgia"/>
          <w:color w:val="0D0D0D"/>
        </w:rPr>
        <w:t>.......................................................</w:t>
      </w:r>
      <w:r w:rsidR="00331234" w:rsidRPr="008873AF">
        <w:rPr>
          <w:rFonts w:ascii="Georgia" w:eastAsia="Georgia" w:hAnsi="Georgia"/>
          <w:color w:val="0D0D0D"/>
        </w:rPr>
        <w:t>.............8</w:t>
      </w:r>
    </w:p>
    <w:p w14:paraId="02074766" w14:textId="1AFBCE22" w:rsidR="00C63757" w:rsidRPr="008873AF" w:rsidRDefault="00C63757" w:rsidP="00C63757">
      <w:pPr>
        <w:spacing w:after="240"/>
        <w:ind w:right="14"/>
        <w:rPr>
          <w:rFonts w:ascii="Georgia" w:eastAsia="Georgia" w:hAnsi="Georgia"/>
          <w:color w:val="0D0D0D"/>
        </w:rPr>
      </w:pPr>
      <w:r w:rsidRPr="008873AF">
        <w:rPr>
          <w:rFonts w:ascii="Georgia" w:eastAsia="Georgia" w:hAnsi="Georgia"/>
          <w:color w:val="0D0D0D"/>
        </w:rPr>
        <w:t>Figure1.3 Drone brushless motor</w:t>
      </w:r>
      <w:r w:rsidR="00203A1F" w:rsidRPr="008873AF">
        <w:rPr>
          <w:rFonts w:ascii="Georgia" w:eastAsia="Georgia" w:hAnsi="Georgia"/>
          <w:color w:val="0D0D0D"/>
        </w:rPr>
        <w:t>s</w:t>
      </w:r>
      <w:r w:rsidRPr="008873AF">
        <w:rPr>
          <w:rFonts w:ascii="Georgia" w:eastAsia="Georgia" w:hAnsi="Georgia"/>
          <w:color w:val="0D0D0D"/>
        </w:rPr>
        <w:t>……………………</w:t>
      </w:r>
      <w:r w:rsidR="00331234" w:rsidRPr="008873AF">
        <w:rPr>
          <w:rFonts w:ascii="Georgia" w:eastAsia="Georgia" w:hAnsi="Georgia"/>
          <w:color w:val="0D0D0D"/>
        </w:rPr>
        <w:t>………</w:t>
      </w:r>
      <w:r w:rsidR="00CE1B82">
        <w:rPr>
          <w:rFonts w:ascii="Georgia" w:eastAsia="Georgia" w:hAnsi="Georgia"/>
          <w:color w:val="0D0D0D"/>
        </w:rPr>
        <w:t>…………………</w:t>
      </w:r>
      <w:r w:rsidR="00331234" w:rsidRPr="008873AF">
        <w:rPr>
          <w:rFonts w:ascii="Georgia" w:eastAsia="Georgia" w:hAnsi="Georgia"/>
          <w:color w:val="0D0D0D"/>
        </w:rPr>
        <w:t>………………………………………………………………....9</w:t>
      </w:r>
      <w:r w:rsidRPr="008873AF">
        <w:rPr>
          <w:rFonts w:ascii="Georgia" w:eastAsia="Georgia" w:hAnsi="Georgia"/>
          <w:color w:val="0D0D0D"/>
        </w:rPr>
        <w:t xml:space="preserve">                                 </w:t>
      </w:r>
    </w:p>
    <w:p w14:paraId="5B8DFBE8" w14:textId="52151FFA" w:rsidR="00C63757" w:rsidRPr="008873AF" w:rsidRDefault="00C63757" w:rsidP="00B839A1">
      <w:pPr>
        <w:spacing w:after="240"/>
        <w:ind w:right="14"/>
        <w:rPr>
          <w:rFonts w:ascii="Georgia" w:eastAsia="Georgia" w:hAnsi="Georgia"/>
          <w:color w:val="0D0D0D"/>
        </w:rPr>
      </w:pPr>
      <w:r w:rsidRPr="008873AF">
        <w:rPr>
          <w:rFonts w:ascii="Georgia" w:eastAsia="Georgia" w:hAnsi="Georgia"/>
          <w:color w:val="0D0D0D"/>
        </w:rPr>
        <w:t xml:space="preserve">Figure1.4 </w:t>
      </w:r>
      <w:r w:rsidR="00B839A1" w:rsidRPr="008873AF">
        <w:rPr>
          <w:rFonts w:ascii="Georgia" w:eastAsia="Georgia" w:hAnsi="Georgia"/>
          <w:color w:val="0D0D0D"/>
        </w:rPr>
        <w:t>Drone flight controller</w:t>
      </w:r>
      <w:r w:rsidRPr="008873AF">
        <w:rPr>
          <w:rFonts w:ascii="Georgia" w:eastAsia="Georgia" w:hAnsi="Georgia"/>
          <w:color w:val="0D0D0D"/>
        </w:rPr>
        <w:t>…………</w:t>
      </w:r>
      <w:r w:rsidR="00331234" w:rsidRPr="008873AF">
        <w:rPr>
          <w:rFonts w:ascii="Georgia" w:eastAsia="Georgia" w:hAnsi="Georgia"/>
          <w:color w:val="0D0D0D"/>
        </w:rPr>
        <w:t>…………………………………</w:t>
      </w:r>
      <w:r w:rsidR="00CE1B82">
        <w:rPr>
          <w:rFonts w:ascii="Georgia" w:eastAsia="Georgia" w:hAnsi="Georgia"/>
          <w:color w:val="0D0D0D"/>
        </w:rPr>
        <w:t>…………………</w:t>
      </w:r>
      <w:r w:rsidR="00331234" w:rsidRPr="008873AF">
        <w:rPr>
          <w:rFonts w:ascii="Georgia" w:eastAsia="Georgia" w:hAnsi="Georgia"/>
          <w:color w:val="0D0D0D"/>
        </w:rPr>
        <w:t>…………………………………………….11</w:t>
      </w:r>
    </w:p>
    <w:p w14:paraId="0A9907BF" w14:textId="77777777" w:rsidR="00252D91" w:rsidRPr="008873AF" w:rsidRDefault="00252D91" w:rsidP="00252D91">
      <w:pPr>
        <w:spacing w:after="0"/>
        <w:rPr>
          <w:rFonts w:ascii="Georgia" w:eastAsia="Georgia" w:hAnsi="Georgia"/>
          <w:color w:val="0D0D0D"/>
        </w:rPr>
      </w:pPr>
    </w:p>
    <w:p w14:paraId="69687657" w14:textId="77777777" w:rsidR="00A54CAE" w:rsidRPr="008873AF" w:rsidRDefault="00A54CAE" w:rsidP="00A54CAE">
      <w:pPr>
        <w:spacing w:after="0"/>
        <w:rPr>
          <w:rFonts w:ascii="Georgia" w:eastAsia="Georgia" w:hAnsi="Georgia"/>
          <w:color w:val="0D0D0D"/>
        </w:rPr>
      </w:pPr>
    </w:p>
    <w:p w14:paraId="3887D682" w14:textId="4061BC61" w:rsidR="00A54CAE" w:rsidRPr="008873AF" w:rsidRDefault="00E97A81" w:rsidP="00A54CAE">
      <w:pPr>
        <w:spacing w:after="0"/>
        <w:rPr>
          <w:rFonts w:ascii="Georgia" w:hAnsi="Georgia"/>
          <w:bCs/>
          <w:sz w:val="24"/>
          <w:szCs w:val="24"/>
        </w:rPr>
      </w:pPr>
      <w:r w:rsidRPr="008873AF">
        <w:rPr>
          <w:rFonts w:ascii="Georgia" w:hAnsi="Georgia"/>
          <w:b/>
          <w:sz w:val="24"/>
          <w:szCs w:val="24"/>
        </w:rPr>
        <w:t xml:space="preserve">Requirement Specifications </w:t>
      </w:r>
      <w:r w:rsidR="00503A3D" w:rsidRPr="008873AF">
        <w:rPr>
          <w:rFonts w:ascii="Georgia" w:hAnsi="Georgia"/>
          <w:bCs/>
          <w:sz w:val="24"/>
          <w:szCs w:val="24"/>
        </w:rPr>
        <w:t>…………………</w:t>
      </w:r>
      <w:r w:rsidRPr="008873AF">
        <w:rPr>
          <w:rFonts w:ascii="Georgia" w:hAnsi="Georgia"/>
          <w:bCs/>
          <w:sz w:val="24"/>
          <w:szCs w:val="24"/>
        </w:rPr>
        <w:t>…………………………………………….</w:t>
      </w:r>
    </w:p>
    <w:p w14:paraId="33740883" w14:textId="77777777" w:rsidR="00E97A81" w:rsidRPr="008873AF" w:rsidRDefault="00E97A81" w:rsidP="00A54CAE">
      <w:pPr>
        <w:spacing w:after="0"/>
        <w:rPr>
          <w:rFonts w:ascii="Georgia" w:eastAsia="Georgia" w:hAnsi="Georgia"/>
          <w:bCs/>
          <w:color w:val="0D0D0D"/>
          <w:sz w:val="24"/>
          <w:szCs w:val="24"/>
        </w:rPr>
      </w:pPr>
    </w:p>
    <w:p w14:paraId="6EC460D3" w14:textId="406C4797" w:rsidR="00B2261A" w:rsidRPr="008873AF" w:rsidRDefault="00E97A81" w:rsidP="00E930AF">
      <w:pPr>
        <w:spacing w:after="87" w:line="262" w:lineRule="auto"/>
        <w:ind w:left="10" w:right="276" w:hanging="10"/>
        <w:rPr>
          <w:rFonts w:ascii="Georgia" w:eastAsia="Georgia" w:hAnsi="Georgia"/>
          <w:color w:val="0D0D0D"/>
        </w:rPr>
      </w:pPr>
      <w:r w:rsidRPr="008873AF">
        <w:rPr>
          <w:rFonts w:ascii="Georgia" w:eastAsia="Georgia" w:hAnsi="Georgia"/>
          <w:color w:val="000000"/>
        </w:rPr>
        <w:t xml:space="preserve">Figure2.1 </w:t>
      </w:r>
      <w:r w:rsidRPr="008873AF">
        <w:rPr>
          <w:rFonts w:ascii="Georgia" w:eastAsia="Georgia" w:hAnsi="Georgia"/>
          <w:color w:val="0D0D0D"/>
        </w:rPr>
        <w:t>Drone Communication.........................................................................................</w:t>
      </w:r>
      <w:r w:rsidR="009B2B04" w:rsidRPr="008873AF">
        <w:rPr>
          <w:rFonts w:ascii="Georgia" w:eastAsia="Georgia" w:hAnsi="Georgia"/>
          <w:color w:val="0D0D0D"/>
        </w:rPr>
        <w:t>............................15</w:t>
      </w:r>
    </w:p>
    <w:p w14:paraId="59E9509D" w14:textId="77777777" w:rsidR="001E50D2" w:rsidRPr="008873AF" w:rsidRDefault="001E50D2" w:rsidP="000536B6">
      <w:pPr>
        <w:spacing w:after="87" w:line="262" w:lineRule="auto"/>
        <w:ind w:left="10" w:right="276" w:hanging="10"/>
        <w:rPr>
          <w:rFonts w:ascii="Georgia" w:eastAsia="Georgia" w:hAnsi="Georgia"/>
          <w:color w:val="0D0D0D"/>
        </w:rPr>
      </w:pPr>
    </w:p>
    <w:p w14:paraId="0084B094" w14:textId="6F741457" w:rsidR="00503A3D" w:rsidRPr="008873AF" w:rsidRDefault="00E97A81" w:rsidP="001F5217">
      <w:pPr>
        <w:spacing w:after="87" w:line="262" w:lineRule="auto"/>
        <w:ind w:left="10" w:right="276" w:hanging="10"/>
        <w:rPr>
          <w:rFonts w:ascii="Georgia" w:eastAsia="Georgia" w:hAnsi="Georgia"/>
          <w:color w:val="0D0D0D"/>
        </w:rPr>
      </w:pPr>
      <w:r w:rsidRPr="008873AF">
        <w:rPr>
          <w:rFonts w:ascii="Georgia" w:eastAsia="Georgia" w:hAnsi="Georgia"/>
          <w:color w:val="0D0D0D"/>
        </w:rPr>
        <w:t>Figure2.2 Target identification…………………..</w:t>
      </w:r>
      <w:r w:rsidR="00E930AF" w:rsidRPr="008873AF">
        <w:rPr>
          <w:rFonts w:ascii="Georgia" w:eastAsia="Georgia" w:hAnsi="Georgia"/>
          <w:color w:val="0D0D0D"/>
        </w:rPr>
        <w:t>..........................</w:t>
      </w:r>
      <w:r w:rsidRPr="008873AF">
        <w:rPr>
          <w:rFonts w:ascii="Georgia" w:eastAsia="Georgia" w:hAnsi="Georgia"/>
          <w:color w:val="0D0D0D"/>
        </w:rPr>
        <w:t>....................................</w:t>
      </w:r>
      <w:r w:rsidR="009B2B04" w:rsidRPr="008873AF">
        <w:rPr>
          <w:rFonts w:ascii="Georgia" w:eastAsia="Georgia" w:hAnsi="Georgia"/>
          <w:color w:val="0D0D0D"/>
        </w:rPr>
        <w:t>.................................17</w:t>
      </w:r>
    </w:p>
    <w:p w14:paraId="17354DE8" w14:textId="77777777" w:rsidR="00C57C15" w:rsidRDefault="00C57C15" w:rsidP="000536B6">
      <w:pPr>
        <w:spacing w:after="87" w:line="262" w:lineRule="auto"/>
        <w:ind w:left="10" w:right="276" w:hanging="10"/>
        <w:rPr>
          <w:rFonts w:ascii="Georgia" w:hAnsi="Georgia"/>
          <w:b/>
          <w:sz w:val="24"/>
          <w:szCs w:val="24"/>
        </w:rPr>
      </w:pPr>
    </w:p>
    <w:p w14:paraId="72FA72B4" w14:textId="77777777" w:rsidR="00C57C15" w:rsidRDefault="00C57C15" w:rsidP="000536B6">
      <w:pPr>
        <w:spacing w:after="87" w:line="262" w:lineRule="auto"/>
        <w:ind w:left="10" w:right="276" w:hanging="10"/>
        <w:rPr>
          <w:rFonts w:ascii="Georgia" w:hAnsi="Georgia"/>
          <w:b/>
          <w:sz w:val="24"/>
          <w:szCs w:val="24"/>
        </w:rPr>
      </w:pPr>
    </w:p>
    <w:p w14:paraId="0D0F50CA" w14:textId="77777777" w:rsidR="00C57C15" w:rsidRDefault="00C57C15" w:rsidP="000536B6">
      <w:pPr>
        <w:spacing w:after="87" w:line="262" w:lineRule="auto"/>
        <w:ind w:left="10" w:right="276" w:hanging="10"/>
        <w:rPr>
          <w:rFonts w:ascii="Georgia" w:hAnsi="Georgia"/>
          <w:b/>
          <w:sz w:val="24"/>
          <w:szCs w:val="24"/>
        </w:rPr>
      </w:pPr>
    </w:p>
    <w:p w14:paraId="7DB97434" w14:textId="7D76E159" w:rsidR="00CC37C2" w:rsidRPr="008873AF" w:rsidRDefault="00CC37C2" w:rsidP="000536B6">
      <w:pPr>
        <w:spacing w:after="87" w:line="262" w:lineRule="auto"/>
        <w:ind w:left="10" w:right="276" w:hanging="10"/>
        <w:rPr>
          <w:rFonts w:ascii="Georgia" w:eastAsia="Georgia" w:hAnsi="Georgia"/>
          <w:color w:val="0D0D0D"/>
        </w:rPr>
      </w:pPr>
      <w:r w:rsidRPr="008873AF">
        <w:rPr>
          <w:rFonts w:ascii="Georgia" w:hAnsi="Georgia"/>
          <w:b/>
          <w:sz w:val="24"/>
          <w:szCs w:val="24"/>
        </w:rPr>
        <w:lastRenderedPageBreak/>
        <w:t xml:space="preserve">System models </w:t>
      </w:r>
      <w:r w:rsidRPr="008873AF">
        <w:rPr>
          <w:rFonts w:ascii="Georgia" w:hAnsi="Georgia"/>
          <w:bCs/>
          <w:sz w:val="24"/>
          <w:szCs w:val="24"/>
        </w:rPr>
        <w:t>………………………………………………………………………….</w:t>
      </w:r>
    </w:p>
    <w:p w14:paraId="4EABEE0B" w14:textId="77777777" w:rsidR="00CC37C2" w:rsidRPr="008873AF" w:rsidRDefault="00CC37C2" w:rsidP="00CC37C2">
      <w:pPr>
        <w:spacing w:after="0"/>
        <w:rPr>
          <w:rFonts w:ascii="Georgia" w:eastAsia="Georgia" w:hAnsi="Georgia"/>
          <w:bCs/>
          <w:color w:val="0D0D0D"/>
          <w:sz w:val="24"/>
          <w:szCs w:val="24"/>
        </w:rPr>
      </w:pPr>
    </w:p>
    <w:p w14:paraId="34D7FF47" w14:textId="265F8A17" w:rsidR="00CC37C2" w:rsidRPr="008873AF" w:rsidRDefault="00CC37C2" w:rsidP="00CC37C2">
      <w:pPr>
        <w:spacing w:after="87" w:line="262" w:lineRule="auto"/>
        <w:ind w:left="10" w:right="276" w:hanging="10"/>
        <w:rPr>
          <w:rFonts w:ascii="Georgia" w:eastAsia="Georgia" w:hAnsi="Georgia"/>
          <w:color w:val="000000"/>
        </w:rPr>
      </w:pPr>
      <w:r w:rsidRPr="008873AF">
        <w:rPr>
          <w:rFonts w:ascii="Georgia" w:eastAsia="Georgia" w:hAnsi="Georgia"/>
          <w:color w:val="000000"/>
        </w:rPr>
        <w:t xml:space="preserve">Figure4.1 </w:t>
      </w:r>
      <w:r w:rsidRPr="008873AF">
        <w:rPr>
          <w:rFonts w:ascii="Georgia" w:eastAsia="Georgia" w:hAnsi="Georgia"/>
          <w:color w:val="0D0D0D"/>
        </w:rPr>
        <w:t>Context model....................................................................................................</w:t>
      </w:r>
      <w:r w:rsidR="00C57C15">
        <w:rPr>
          <w:rFonts w:ascii="Georgia" w:eastAsia="Georgia" w:hAnsi="Georgia"/>
          <w:color w:val="0D0D0D"/>
        </w:rPr>
        <w:t>..................</w:t>
      </w:r>
      <w:r w:rsidRPr="008873AF">
        <w:rPr>
          <w:rFonts w:ascii="Georgia" w:eastAsia="Georgia" w:hAnsi="Georgia"/>
          <w:color w:val="0D0D0D"/>
        </w:rPr>
        <w:t>....................2</w:t>
      </w:r>
      <w:r w:rsidR="005F771B" w:rsidRPr="008873AF">
        <w:rPr>
          <w:rFonts w:ascii="Georgia" w:eastAsia="Georgia" w:hAnsi="Georgia"/>
          <w:color w:val="0D0D0D"/>
        </w:rPr>
        <w:t>9</w:t>
      </w:r>
    </w:p>
    <w:p w14:paraId="2AF413C1" w14:textId="6A7B2697" w:rsidR="00CC37C2" w:rsidRPr="008873AF" w:rsidRDefault="00CC37C2" w:rsidP="007E56D5">
      <w:pPr>
        <w:rPr>
          <w:rFonts w:ascii="Georgia" w:eastAsia="Georgia" w:hAnsi="Georgia"/>
          <w:color w:val="0D0D0D"/>
        </w:rPr>
      </w:pPr>
      <w:r w:rsidRPr="008873AF">
        <w:rPr>
          <w:rFonts w:ascii="Georgia" w:eastAsia="Georgia" w:hAnsi="Georgia"/>
          <w:color w:val="0D0D0D"/>
        </w:rPr>
        <w:t xml:space="preserve">Figure4.2 Use case </w:t>
      </w:r>
      <w:r w:rsidR="003659F4" w:rsidRPr="008873AF">
        <w:rPr>
          <w:rFonts w:ascii="Georgia" w:eastAsia="Georgia" w:hAnsi="Georgia"/>
          <w:color w:val="0D0D0D"/>
        </w:rPr>
        <w:tab/>
      </w:r>
      <w:r w:rsidR="003659F4" w:rsidRPr="008873AF">
        <w:rPr>
          <w:rFonts w:ascii="Georgia" w:eastAsia="Georgia" w:hAnsi="Georgia"/>
          <w:color w:val="0D0D0D"/>
        </w:rPr>
        <w:tab/>
      </w:r>
      <w:r w:rsidR="003659F4" w:rsidRPr="008873AF">
        <w:rPr>
          <w:rFonts w:ascii="Georgia" w:eastAsia="Georgia" w:hAnsi="Georgia"/>
          <w:color w:val="0D0D0D"/>
        </w:rPr>
        <w:tab/>
      </w:r>
      <w:r w:rsidR="003659F4" w:rsidRPr="008873AF">
        <w:rPr>
          <w:rFonts w:ascii="Georgia" w:eastAsia="Georgia" w:hAnsi="Georgia"/>
          <w:color w:val="0D0D0D"/>
        </w:rPr>
        <w:tab/>
      </w:r>
      <w:r w:rsidR="003659F4" w:rsidRPr="008873AF">
        <w:rPr>
          <w:rFonts w:ascii="Georgia" w:eastAsia="Georgia" w:hAnsi="Georgia"/>
          <w:color w:val="0D0D0D"/>
        </w:rPr>
        <w:tab/>
      </w:r>
      <w:r w:rsidR="003659F4" w:rsidRPr="008873AF">
        <w:rPr>
          <w:rFonts w:ascii="Georgia" w:eastAsia="Georgia" w:hAnsi="Georgia"/>
          <w:color w:val="0D0D0D"/>
        </w:rPr>
        <w:tab/>
      </w:r>
      <w:r w:rsidR="003659F4" w:rsidRPr="008873AF">
        <w:rPr>
          <w:rFonts w:ascii="Georgia" w:eastAsia="Georgia" w:hAnsi="Georgia"/>
          <w:color w:val="0D0D0D"/>
        </w:rPr>
        <w:tab/>
      </w:r>
      <w:r w:rsidR="003659F4" w:rsidRPr="008873AF">
        <w:rPr>
          <w:rFonts w:ascii="Georgia" w:eastAsia="Georgia" w:hAnsi="Georgia"/>
          <w:color w:val="0D0D0D"/>
        </w:rPr>
        <w:tab/>
      </w:r>
      <w:r w:rsidR="003659F4" w:rsidRPr="008873AF">
        <w:rPr>
          <w:rFonts w:ascii="Georgia" w:eastAsia="Georgia" w:hAnsi="Georgia"/>
          <w:color w:val="0D0D0D"/>
        </w:rPr>
        <w:tab/>
      </w:r>
      <w:r w:rsidR="003659F4" w:rsidRPr="008873AF">
        <w:rPr>
          <w:rFonts w:ascii="Georgia" w:eastAsia="Georgia" w:hAnsi="Georgia"/>
          <w:color w:val="0D0D0D"/>
        </w:rPr>
        <w:tab/>
        <w:t xml:space="preserve">   </w:t>
      </w:r>
      <w:r w:rsidRPr="008873AF">
        <w:rPr>
          <w:rFonts w:ascii="Georgia" w:eastAsia="Georgia" w:hAnsi="Georgia"/>
          <w:color w:val="0D0D0D"/>
        </w:rPr>
        <w:t>model</w:t>
      </w:r>
      <w:r w:rsidR="003659F4" w:rsidRPr="008873AF">
        <w:rPr>
          <w:rFonts w:ascii="Georgia" w:eastAsia="Georgia" w:hAnsi="Georgia"/>
          <w:color w:val="0D0D0D"/>
        </w:rPr>
        <w:t xml:space="preserve"> for </w:t>
      </w:r>
      <w:r w:rsidR="007E56D5" w:rsidRPr="008873AF">
        <w:rPr>
          <w:rFonts w:ascii="Georgia" w:eastAsia="Georgia" w:hAnsi="Georgia"/>
          <w:color w:val="0D0D0D"/>
        </w:rPr>
        <w:t>target dedication</w:t>
      </w:r>
      <w:r w:rsidRPr="008873AF">
        <w:rPr>
          <w:rFonts w:ascii="Georgia" w:eastAsia="Georgia" w:hAnsi="Georgia"/>
          <w:color w:val="0D0D0D"/>
        </w:rPr>
        <w:t>…………………</w:t>
      </w:r>
      <w:r w:rsidR="007E56D5" w:rsidRPr="008873AF">
        <w:rPr>
          <w:rFonts w:ascii="Georgia" w:eastAsia="Georgia" w:hAnsi="Georgia"/>
          <w:color w:val="0D0D0D"/>
        </w:rPr>
        <w:t>..</w:t>
      </w:r>
      <w:r w:rsidRPr="008873AF">
        <w:rPr>
          <w:rFonts w:ascii="Georgia" w:eastAsia="Georgia" w:hAnsi="Georgia"/>
          <w:color w:val="0D0D0D"/>
        </w:rPr>
        <w:t>.............................</w:t>
      </w:r>
      <w:r w:rsidR="00C57C15">
        <w:rPr>
          <w:rFonts w:ascii="Georgia" w:eastAsia="Georgia" w:hAnsi="Georgia"/>
          <w:color w:val="0D0D0D"/>
        </w:rPr>
        <w:t>............................</w:t>
      </w:r>
      <w:r w:rsidRPr="008873AF">
        <w:rPr>
          <w:rFonts w:ascii="Georgia" w:eastAsia="Georgia" w:hAnsi="Georgia"/>
          <w:color w:val="0D0D0D"/>
        </w:rPr>
        <w:t>........................3</w:t>
      </w:r>
      <w:r w:rsidR="005F771B" w:rsidRPr="008873AF">
        <w:rPr>
          <w:rFonts w:ascii="Georgia" w:eastAsia="Georgia" w:hAnsi="Georgia"/>
          <w:color w:val="0D0D0D"/>
        </w:rPr>
        <w:t>0</w:t>
      </w:r>
    </w:p>
    <w:p w14:paraId="445A28EB" w14:textId="5859EC6B" w:rsidR="00CC37C2" w:rsidRPr="008873AF" w:rsidRDefault="00CC37C2" w:rsidP="007E56D5">
      <w:pPr>
        <w:rPr>
          <w:rFonts w:ascii="Georgia" w:hAnsi="Georgia"/>
        </w:rPr>
      </w:pPr>
      <w:r w:rsidRPr="008873AF">
        <w:rPr>
          <w:rFonts w:ascii="Georgia" w:eastAsia="Georgia" w:hAnsi="Georgia"/>
          <w:color w:val="0D0D0D"/>
        </w:rPr>
        <w:t>Figure4.3 Sequence diagram</w:t>
      </w:r>
      <w:r w:rsidR="003659F4" w:rsidRPr="008873AF">
        <w:rPr>
          <w:rFonts w:ascii="Georgia" w:eastAsia="Georgia" w:hAnsi="Georgia"/>
          <w:color w:val="0D0D0D"/>
        </w:rPr>
        <w:t xml:space="preserve"> </w:t>
      </w:r>
      <w:r w:rsidR="00043CAD" w:rsidRPr="008873AF">
        <w:rPr>
          <w:rFonts w:ascii="Georgia" w:eastAsia="Georgia" w:hAnsi="Georgia"/>
          <w:color w:val="0D0D0D"/>
        </w:rPr>
        <w:tab/>
      </w:r>
      <w:r w:rsidR="00043CAD" w:rsidRPr="008873AF">
        <w:rPr>
          <w:rFonts w:ascii="Georgia" w:eastAsia="Georgia" w:hAnsi="Georgia"/>
          <w:color w:val="0D0D0D"/>
        </w:rPr>
        <w:tab/>
      </w:r>
      <w:r w:rsidR="00043CAD" w:rsidRPr="008873AF">
        <w:rPr>
          <w:rFonts w:ascii="Georgia" w:eastAsia="Georgia" w:hAnsi="Georgia"/>
          <w:color w:val="0D0D0D"/>
        </w:rPr>
        <w:tab/>
      </w:r>
      <w:r w:rsidR="00043CAD" w:rsidRPr="008873AF">
        <w:rPr>
          <w:rFonts w:ascii="Georgia" w:eastAsia="Georgia" w:hAnsi="Georgia"/>
          <w:color w:val="0D0D0D"/>
        </w:rPr>
        <w:tab/>
      </w:r>
      <w:r w:rsidR="00043CAD" w:rsidRPr="008873AF">
        <w:rPr>
          <w:rFonts w:ascii="Georgia" w:eastAsia="Georgia" w:hAnsi="Georgia"/>
          <w:color w:val="0D0D0D"/>
        </w:rPr>
        <w:tab/>
      </w:r>
      <w:r w:rsidR="00043CAD" w:rsidRPr="008873AF">
        <w:rPr>
          <w:rFonts w:ascii="Georgia" w:eastAsia="Georgia" w:hAnsi="Georgia"/>
          <w:color w:val="0D0D0D"/>
        </w:rPr>
        <w:tab/>
      </w:r>
      <w:r w:rsidR="00043CAD" w:rsidRPr="008873AF">
        <w:rPr>
          <w:rFonts w:ascii="Georgia" w:eastAsia="Georgia" w:hAnsi="Georgia"/>
          <w:color w:val="0D0D0D"/>
        </w:rPr>
        <w:tab/>
      </w:r>
      <w:r w:rsidR="00043CAD" w:rsidRPr="008873AF">
        <w:rPr>
          <w:rFonts w:ascii="Georgia" w:eastAsia="Georgia" w:hAnsi="Georgia"/>
          <w:color w:val="0D0D0D"/>
        </w:rPr>
        <w:tab/>
      </w:r>
      <w:r w:rsidR="00043CAD" w:rsidRPr="008873AF">
        <w:rPr>
          <w:rFonts w:ascii="Georgia" w:eastAsia="Georgia" w:hAnsi="Georgia"/>
          <w:color w:val="0D0D0D"/>
        </w:rPr>
        <w:tab/>
        <w:t xml:space="preserve">         </w:t>
      </w:r>
      <w:r w:rsidR="003659F4" w:rsidRPr="008873AF">
        <w:rPr>
          <w:rFonts w:ascii="Georgia" w:eastAsia="Georgia" w:hAnsi="Georgia"/>
          <w:color w:val="0D0D0D"/>
        </w:rPr>
        <w:t xml:space="preserve">for </w:t>
      </w:r>
      <w:r w:rsidR="007E56D5" w:rsidRPr="008873AF">
        <w:rPr>
          <w:rFonts w:ascii="Georgia" w:eastAsia="Georgia" w:hAnsi="Georgia"/>
          <w:color w:val="0D0D0D"/>
        </w:rPr>
        <w:t>target dedication</w:t>
      </w:r>
      <w:r w:rsidRPr="008873AF">
        <w:rPr>
          <w:rFonts w:ascii="Georgia" w:eastAsia="Georgia" w:hAnsi="Georgia"/>
          <w:color w:val="0D0D0D"/>
        </w:rPr>
        <w:t>……………............................................................................................</w:t>
      </w:r>
      <w:r w:rsidR="00C57C15">
        <w:rPr>
          <w:rFonts w:ascii="Georgia" w:eastAsia="Georgia" w:hAnsi="Georgia"/>
          <w:color w:val="0D0D0D"/>
        </w:rPr>
        <w:t>............</w:t>
      </w:r>
      <w:r w:rsidRPr="008873AF">
        <w:rPr>
          <w:rFonts w:ascii="Georgia" w:eastAsia="Georgia" w:hAnsi="Georgia"/>
          <w:color w:val="0D0D0D"/>
        </w:rPr>
        <w:t>..............3</w:t>
      </w:r>
      <w:r w:rsidR="005F771B" w:rsidRPr="008873AF">
        <w:rPr>
          <w:rFonts w:ascii="Georgia" w:hAnsi="Georgia"/>
        </w:rPr>
        <w:t>1</w:t>
      </w:r>
      <w:r w:rsidRPr="008873AF">
        <w:rPr>
          <w:rFonts w:ascii="Georgia" w:hAnsi="Georgia"/>
        </w:rPr>
        <w:t xml:space="preserve">                                                                                            </w:t>
      </w:r>
    </w:p>
    <w:p w14:paraId="51E0916B" w14:textId="2258CA60" w:rsidR="00CC37C2" w:rsidRPr="008873AF" w:rsidRDefault="00CC37C2" w:rsidP="00043CAD">
      <w:pPr>
        <w:rPr>
          <w:rFonts w:ascii="Georgia" w:hAnsi="Georgia"/>
        </w:rPr>
      </w:pPr>
      <w:r w:rsidRPr="008873AF">
        <w:rPr>
          <w:rFonts w:ascii="Georgia" w:eastAsia="Georgia" w:hAnsi="Georgia"/>
          <w:color w:val="0D0D0D"/>
        </w:rPr>
        <w:t>Figure4</w:t>
      </w:r>
      <w:r w:rsidR="008C47E3" w:rsidRPr="008873AF">
        <w:rPr>
          <w:rFonts w:ascii="Georgia" w:eastAsia="Georgia" w:hAnsi="Georgia"/>
          <w:color w:val="0D0D0D"/>
        </w:rPr>
        <w:t>.4</w:t>
      </w:r>
      <w:r w:rsidRPr="008873AF">
        <w:rPr>
          <w:rFonts w:ascii="Georgia" w:eastAsia="Georgia" w:hAnsi="Georgia"/>
          <w:color w:val="0D0D0D"/>
        </w:rPr>
        <w:t xml:space="preserve"> Use case</w:t>
      </w:r>
      <w:r w:rsidR="00043CAD" w:rsidRPr="008873AF">
        <w:rPr>
          <w:rFonts w:ascii="Georgia" w:eastAsia="Georgia" w:hAnsi="Georgia"/>
          <w:color w:val="0D0D0D"/>
        </w:rPr>
        <w:tab/>
      </w:r>
      <w:r w:rsidR="00043CAD" w:rsidRPr="008873AF">
        <w:rPr>
          <w:rFonts w:ascii="Georgia" w:eastAsia="Georgia" w:hAnsi="Georgia"/>
          <w:color w:val="0D0D0D"/>
        </w:rPr>
        <w:tab/>
        <w:t xml:space="preserve">                                                                                                               </w:t>
      </w:r>
      <w:r w:rsidRPr="008873AF">
        <w:rPr>
          <w:rFonts w:ascii="Georgia" w:eastAsia="Georgia" w:hAnsi="Georgia"/>
          <w:color w:val="0D0D0D"/>
        </w:rPr>
        <w:t xml:space="preserve"> model</w:t>
      </w:r>
      <w:r w:rsidR="008C47E3" w:rsidRPr="008873AF">
        <w:rPr>
          <w:rFonts w:ascii="Georgia" w:eastAsia="Georgia" w:hAnsi="Georgia"/>
          <w:color w:val="0D0D0D"/>
        </w:rPr>
        <w:t xml:space="preserve"> </w:t>
      </w:r>
      <w:r w:rsidR="008C47E3" w:rsidRPr="008873AF">
        <w:rPr>
          <w:rFonts w:ascii="Georgia" w:eastAsia="Georgia" w:hAnsi="Georgia"/>
          <w:color w:val="0D0D0D"/>
        </w:rPr>
        <w:tab/>
        <w:t>for Flight Controller</w:t>
      </w:r>
      <w:r w:rsidRPr="008873AF">
        <w:rPr>
          <w:rFonts w:ascii="Georgia" w:eastAsia="Georgia" w:hAnsi="Georgia"/>
          <w:color w:val="0D0D0D"/>
        </w:rPr>
        <w:t>…………………</w:t>
      </w:r>
      <w:r w:rsidR="00043CAD" w:rsidRPr="008873AF">
        <w:rPr>
          <w:rFonts w:ascii="Georgia" w:eastAsia="Georgia" w:hAnsi="Georgia"/>
          <w:color w:val="0D0D0D"/>
        </w:rPr>
        <w:t>......</w:t>
      </w:r>
      <w:r w:rsidRPr="008873AF">
        <w:rPr>
          <w:rFonts w:ascii="Georgia" w:eastAsia="Georgia" w:hAnsi="Georgia"/>
          <w:color w:val="0D0D0D"/>
        </w:rPr>
        <w:t>.</w:t>
      </w:r>
      <w:r w:rsidR="008C47E3" w:rsidRPr="008873AF">
        <w:rPr>
          <w:rFonts w:ascii="Georgia" w:eastAsia="Georgia" w:hAnsi="Georgia"/>
          <w:color w:val="0D0D0D"/>
        </w:rPr>
        <w:t>......................</w:t>
      </w:r>
      <w:r w:rsidRPr="008873AF">
        <w:rPr>
          <w:rFonts w:ascii="Georgia" w:eastAsia="Georgia" w:hAnsi="Georgia"/>
          <w:color w:val="0D0D0D"/>
        </w:rPr>
        <w:t>.......................................................3</w:t>
      </w:r>
      <w:r w:rsidR="005F771B" w:rsidRPr="008873AF">
        <w:rPr>
          <w:rFonts w:ascii="Georgia" w:hAnsi="Georgia"/>
        </w:rPr>
        <w:t>2</w:t>
      </w:r>
      <w:r w:rsidRPr="008873AF">
        <w:rPr>
          <w:rFonts w:ascii="Georgia" w:hAnsi="Georgia"/>
        </w:rPr>
        <w:t xml:space="preserve">                                                                                           </w:t>
      </w:r>
    </w:p>
    <w:p w14:paraId="227E1889" w14:textId="6E1C87A5" w:rsidR="005F771B" w:rsidRPr="008873AF" w:rsidRDefault="00CC37C2" w:rsidP="00043CAD">
      <w:pPr>
        <w:rPr>
          <w:rFonts w:ascii="Georgia" w:eastAsia="Georgia" w:hAnsi="Georgia"/>
          <w:color w:val="0D0D0D"/>
        </w:rPr>
      </w:pPr>
      <w:r w:rsidRPr="008873AF">
        <w:rPr>
          <w:rFonts w:ascii="Georgia" w:eastAsia="Georgia" w:hAnsi="Georgia"/>
          <w:color w:val="0D0D0D"/>
        </w:rPr>
        <w:t>Figure4</w:t>
      </w:r>
      <w:r w:rsidR="00043CAD" w:rsidRPr="008873AF">
        <w:rPr>
          <w:rFonts w:ascii="Georgia" w:eastAsia="Georgia" w:hAnsi="Georgia"/>
          <w:color w:val="0D0D0D"/>
        </w:rPr>
        <w:t>.5</w:t>
      </w:r>
      <w:r w:rsidRPr="008873AF">
        <w:rPr>
          <w:rFonts w:ascii="Georgia" w:eastAsia="Georgia" w:hAnsi="Georgia"/>
          <w:color w:val="0D0D0D"/>
        </w:rPr>
        <w:t xml:space="preserve"> </w:t>
      </w:r>
      <w:r w:rsidR="00043CAD" w:rsidRPr="008873AF">
        <w:rPr>
          <w:rFonts w:ascii="Georgia" w:eastAsia="Georgia" w:hAnsi="Georgia"/>
          <w:color w:val="0D0D0D"/>
        </w:rPr>
        <w:t>Sequence diagram</w:t>
      </w:r>
      <w:r w:rsidRPr="008873AF">
        <w:rPr>
          <w:rFonts w:ascii="Georgia" w:eastAsia="Georgia" w:hAnsi="Georgia"/>
          <w:color w:val="0D0D0D"/>
        </w:rPr>
        <w:t xml:space="preserve"> </w:t>
      </w:r>
      <w:r w:rsidR="00727C39" w:rsidRPr="008873AF">
        <w:rPr>
          <w:rFonts w:ascii="Georgia" w:eastAsia="Georgia" w:hAnsi="Georgia"/>
          <w:color w:val="0D0D0D"/>
        </w:rPr>
        <w:tab/>
      </w:r>
      <w:r w:rsidR="00727C39" w:rsidRPr="008873AF">
        <w:rPr>
          <w:rFonts w:ascii="Georgia" w:eastAsia="Georgia" w:hAnsi="Georgia"/>
          <w:color w:val="0D0D0D"/>
        </w:rPr>
        <w:tab/>
      </w:r>
      <w:r w:rsidR="00727C39" w:rsidRPr="008873AF">
        <w:rPr>
          <w:rFonts w:ascii="Georgia" w:eastAsia="Georgia" w:hAnsi="Georgia"/>
          <w:color w:val="0D0D0D"/>
        </w:rPr>
        <w:tab/>
      </w:r>
      <w:r w:rsidR="00727C39" w:rsidRPr="008873AF">
        <w:rPr>
          <w:rFonts w:ascii="Georgia" w:eastAsia="Georgia" w:hAnsi="Georgia"/>
          <w:color w:val="0D0D0D"/>
        </w:rPr>
        <w:tab/>
      </w:r>
      <w:r w:rsidR="00727C39" w:rsidRPr="008873AF">
        <w:rPr>
          <w:rFonts w:ascii="Georgia" w:eastAsia="Georgia" w:hAnsi="Georgia"/>
          <w:color w:val="0D0D0D"/>
        </w:rPr>
        <w:tab/>
      </w:r>
      <w:r w:rsidR="00727C39" w:rsidRPr="008873AF">
        <w:rPr>
          <w:rFonts w:ascii="Georgia" w:eastAsia="Georgia" w:hAnsi="Georgia"/>
          <w:color w:val="0D0D0D"/>
        </w:rPr>
        <w:tab/>
      </w:r>
      <w:r w:rsidR="00727C39" w:rsidRPr="008873AF">
        <w:rPr>
          <w:rFonts w:ascii="Georgia" w:eastAsia="Georgia" w:hAnsi="Georgia"/>
          <w:color w:val="0D0D0D"/>
        </w:rPr>
        <w:tab/>
      </w:r>
      <w:r w:rsidR="00727C39" w:rsidRPr="008873AF">
        <w:rPr>
          <w:rFonts w:ascii="Georgia" w:eastAsia="Georgia" w:hAnsi="Georgia"/>
          <w:color w:val="0D0D0D"/>
        </w:rPr>
        <w:tab/>
      </w:r>
      <w:r w:rsidR="00727C39" w:rsidRPr="008873AF">
        <w:rPr>
          <w:rFonts w:ascii="Georgia" w:eastAsia="Georgia" w:hAnsi="Georgia"/>
          <w:color w:val="0D0D0D"/>
        </w:rPr>
        <w:tab/>
        <w:t xml:space="preserve">         </w:t>
      </w:r>
      <w:r w:rsidR="00043CAD" w:rsidRPr="008873AF">
        <w:rPr>
          <w:rFonts w:ascii="Georgia" w:eastAsia="Georgia" w:hAnsi="Georgia"/>
          <w:color w:val="0D0D0D"/>
        </w:rPr>
        <w:t>for Flight Controlle</w:t>
      </w:r>
      <w:r w:rsidR="00727C39" w:rsidRPr="008873AF">
        <w:rPr>
          <w:rFonts w:ascii="Georgia" w:eastAsia="Georgia" w:hAnsi="Georgia"/>
          <w:color w:val="0D0D0D"/>
        </w:rPr>
        <w:t>r</w:t>
      </w:r>
      <w:r w:rsidRPr="008873AF">
        <w:rPr>
          <w:rFonts w:ascii="Georgia" w:eastAsia="Georgia" w:hAnsi="Georgia"/>
          <w:color w:val="0D0D0D"/>
        </w:rPr>
        <w:t>…….................................................................................................</w:t>
      </w:r>
      <w:r w:rsidR="00C57C15">
        <w:rPr>
          <w:rFonts w:ascii="Georgia" w:eastAsia="Georgia" w:hAnsi="Georgia"/>
          <w:color w:val="0D0D0D"/>
        </w:rPr>
        <w:t>...........</w:t>
      </w:r>
      <w:r w:rsidRPr="008873AF">
        <w:rPr>
          <w:rFonts w:ascii="Georgia" w:eastAsia="Georgia" w:hAnsi="Georgia"/>
          <w:color w:val="0D0D0D"/>
        </w:rPr>
        <w:t>...3</w:t>
      </w:r>
      <w:r w:rsidR="005F771B" w:rsidRPr="008873AF">
        <w:rPr>
          <w:rFonts w:ascii="Georgia" w:eastAsia="Georgia" w:hAnsi="Georgia"/>
          <w:color w:val="0D0D0D"/>
        </w:rPr>
        <w:t>4</w:t>
      </w:r>
    </w:p>
    <w:p w14:paraId="796E5B2A" w14:textId="6C7960FE" w:rsidR="005F771B" w:rsidRPr="008873AF" w:rsidRDefault="005F771B" w:rsidP="005F771B">
      <w:pPr>
        <w:rPr>
          <w:rFonts w:ascii="Georgia" w:hAnsi="Georgia"/>
        </w:rPr>
      </w:pPr>
      <w:r w:rsidRPr="008873AF">
        <w:rPr>
          <w:rFonts w:ascii="Georgia" w:eastAsia="Georgia" w:hAnsi="Georgia"/>
          <w:color w:val="0D0D0D"/>
        </w:rPr>
        <w:t>Figure4.6 Activity model ……....................................................................................................</w:t>
      </w:r>
      <w:r w:rsidR="00C57C15">
        <w:rPr>
          <w:rFonts w:ascii="Georgia" w:eastAsia="Georgia" w:hAnsi="Georgia"/>
          <w:color w:val="0D0D0D"/>
        </w:rPr>
        <w:t>...</w:t>
      </w:r>
      <w:r w:rsidRPr="008873AF">
        <w:rPr>
          <w:rFonts w:ascii="Georgia" w:eastAsia="Georgia" w:hAnsi="Georgia"/>
          <w:color w:val="0D0D0D"/>
        </w:rPr>
        <w:t>34</w:t>
      </w:r>
    </w:p>
    <w:p w14:paraId="3899A57C" w14:textId="77777777" w:rsidR="005F771B" w:rsidRPr="008873AF" w:rsidRDefault="005F771B" w:rsidP="00043CAD">
      <w:pPr>
        <w:rPr>
          <w:rFonts w:ascii="Georgia" w:hAnsi="Georgia"/>
        </w:rPr>
      </w:pPr>
    </w:p>
    <w:p w14:paraId="2F378BBE" w14:textId="5A800035" w:rsidR="00CC37C2" w:rsidRDefault="00CC37C2" w:rsidP="00043CAD">
      <w:r>
        <w:t xml:space="preserve">                                                                                           </w:t>
      </w:r>
    </w:p>
    <w:p w14:paraId="547A0407" w14:textId="70A6A6CE" w:rsidR="00AC5C7D" w:rsidRDefault="00AC5C7D" w:rsidP="00CC37C2">
      <w:r>
        <w:t xml:space="preserve">                                                                                         </w:t>
      </w:r>
    </w:p>
    <w:p w14:paraId="67F95C7A" w14:textId="77777777" w:rsidR="00AC5C7D" w:rsidRDefault="00AC5C7D" w:rsidP="00AC5C7D">
      <w:r>
        <w:t xml:space="preserve">                                                                                                     </w:t>
      </w:r>
    </w:p>
    <w:p w14:paraId="645DAFA6" w14:textId="77777777" w:rsidR="00F96F35" w:rsidRDefault="00AC5C7D" w:rsidP="003850C6">
      <w:pPr>
        <w:rPr>
          <w:sz w:val="32"/>
          <w:szCs w:val="32"/>
        </w:rPr>
      </w:pPr>
      <w:r>
        <w:t xml:space="preserve">                                        </w:t>
      </w:r>
    </w:p>
    <w:p w14:paraId="2617B92B" w14:textId="77777777" w:rsidR="00F96F35" w:rsidRDefault="00F96F35" w:rsidP="00F96F35">
      <w:pPr>
        <w:jc w:val="center"/>
        <w:rPr>
          <w:sz w:val="32"/>
          <w:szCs w:val="32"/>
        </w:rPr>
      </w:pPr>
    </w:p>
    <w:p w14:paraId="50CFAB5D" w14:textId="77777777" w:rsidR="0052164E" w:rsidRDefault="0052164E" w:rsidP="005B1922">
      <w:pPr>
        <w:jc w:val="center"/>
        <w:rPr>
          <w:rFonts w:asciiTheme="minorBidi" w:hAnsiTheme="minorBidi"/>
          <w:b/>
          <w:bCs/>
          <w:sz w:val="48"/>
          <w:szCs w:val="48"/>
        </w:rPr>
      </w:pPr>
    </w:p>
    <w:p w14:paraId="49EDF104" w14:textId="77777777" w:rsidR="0052164E" w:rsidRDefault="0052164E" w:rsidP="005B1922">
      <w:pPr>
        <w:jc w:val="center"/>
        <w:rPr>
          <w:rFonts w:asciiTheme="minorBidi" w:hAnsiTheme="minorBidi"/>
          <w:b/>
          <w:bCs/>
          <w:sz w:val="48"/>
          <w:szCs w:val="48"/>
        </w:rPr>
      </w:pPr>
    </w:p>
    <w:p w14:paraId="48440550" w14:textId="77777777" w:rsidR="0052164E" w:rsidRDefault="0052164E" w:rsidP="005B1922">
      <w:pPr>
        <w:jc w:val="center"/>
        <w:rPr>
          <w:rFonts w:asciiTheme="minorBidi" w:hAnsiTheme="minorBidi"/>
          <w:b/>
          <w:bCs/>
          <w:sz w:val="48"/>
          <w:szCs w:val="48"/>
        </w:rPr>
      </w:pPr>
    </w:p>
    <w:p w14:paraId="748CA640" w14:textId="77777777" w:rsidR="0052164E" w:rsidRDefault="0052164E" w:rsidP="005B1922">
      <w:pPr>
        <w:jc w:val="center"/>
        <w:rPr>
          <w:rFonts w:asciiTheme="minorBidi" w:hAnsiTheme="minorBidi"/>
          <w:b/>
          <w:bCs/>
          <w:sz w:val="48"/>
          <w:szCs w:val="48"/>
        </w:rPr>
      </w:pPr>
    </w:p>
    <w:p w14:paraId="52D2DD6F" w14:textId="77777777" w:rsidR="0052164E" w:rsidRDefault="0052164E" w:rsidP="005B1922">
      <w:pPr>
        <w:jc w:val="center"/>
        <w:rPr>
          <w:rFonts w:asciiTheme="minorBidi" w:hAnsiTheme="minorBidi"/>
          <w:b/>
          <w:bCs/>
          <w:sz w:val="48"/>
          <w:szCs w:val="48"/>
        </w:rPr>
      </w:pPr>
    </w:p>
    <w:p w14:paraId="7E85D2A6" w14:textId="77777777" w:rsidR="0052164E" w:rsidRDefault="0052164E" w:rsidP="005B1922">
      <w:pPr>
        <w:jc w:val="center"/>
        <w:rPr>
          <w:rFonts w:asciiTheme="minorBidi" w:hAnsiTheme="minorBidi"/>
          <w:b/>
          <w:bCs/>
          <w:sz w:val="48"/>
          <w:szCs w:val="48"/>
        </w:rPr>
      </w:pPr>
    </w:p>
    <w:p w14:paraId="6EEF16A6" w14:textId="77777777" w:rsidR="0052164E" w:rsidRDefault="0052164E" w:rsidP="005B1922">
      <w:pPr>
        <w:jc w:val="center"/>
        <w:rPr>
          <w:rFonts w:asciiTheme="minorBidi" w:hAnsiTheme="minorBidi"/>
          <w:b/>
          <w:bCs/>
          <w:sz w:val="48"/>
          <w:szCs w:val="48"/>
        </w:rPr>
      </w:pPr>
    </w:p>
    <w:p w14:paraId="03585A99" w14:textId="1FF604D1" w:rsidR="005A4A7E" w:rsidRDefault="005B1922" w:rsidP="005B1922">
      <w:pPr>
        <w:jc w:val="center"/>
        <w:rPr>
          <w:rFonts w:asciiTheme="minorBidi" w:hAnsiTheme="minorBidi"/>
          <w:b/>
          <w:bCs/>
          <w:sz w:val="48"/>
          <w:szCs w:val="48"/>
        </w:rPr>
      </w:pPr>
      <w:r w:rsidRPr="005B1922">
        <w:rPr>
          <w:rFonts w:asciiTheme="minorBidi" w:hAnsiTheme="minorBidi"/>
          <w:b/>
          <w:bCs/>
          <w:sz w:val="48"/>
          <w:szCs w:val="48"/>
        </w:rPr>
        <w:lastRenderedPageBreak/>
        <w:t>References</w:t>
      </w:r>
    </w:p>
    <w:p w14:paraId="3F1777B7" w14:textId="59114A6B" w:rsidR="005B1922" w:rsidRPr="005B1922" w:rsidRDefault="0054646D" w:rsidP="005B1922">
      <w:pPr>
        <w:pStyle w:val="ListParagraph"/>
        <w:numPr>
          <w:ilvl w:val="0"/>
          <w:numId w:val="6"/>
        </w:numPr>
        <w:rPr>
          <w:sz w:val="44"/>
          <w:szCs w:val="44"/>
        </w:rPr>
      </w:pPr>
      <w:hyperlink r:id="rId9" w:history="1">
        <w:r w:rsidR="005B1922" w:rsidRPr="005B1922">
          <w:rPr>
            <w:rStyle w:val="Hyperlink"/>
            <w:rFonts w:asciiTheme="minorBidi" w:hAnsiTheme="minorBidi"/>
            <w:sz w:val="44"/>
            <w:szCs w:val="44"/>
          </w:rPr>
          <w:t>https://online.visual-paradigm.com</w:t>
        </w:r>
      </w:hyperlink>
    </w:p>
    <w:p w14:paraId="698094B3" w14:textId="1B344CA7" w:rsidR="005B1922" w:rsidRDefault="0054646D" w:rsidP="00224368">
      <w:pPr>
        <w:pStyle w:val="ListParagraph"/>
        <w:numPr>
          <w:ilvl w:val="0"/>
          <w:numId w:val="6"/>
        </w:numPr>
        <w:rPr>
          <w:rFonts w:asciiTheme="minorBidi" w:hAnsiTheme="minorBidi"/>
          <w:sz w:val="44"/>
          <w:szCs w:val="44"/>
          <w:u w:val="single"/>
        </w:rPr>
      </w:pPr>
      <w:hyperlink r:id="rId10" w:history="1">
        <w:r w:rsidR="005B1922" w:rsidRPr="005B1922">
          <w:rPr>
            <w:rStyle w:val="Hyperlink"/>
            <w:rFonts w:asciiTheme="minorBidi" w:hAnsiTheme="minorBidi"/>
            <w:sz w:val="44"/>
            <w:szCs w:val="44"/>
          </w:rPr>
          <w:t>https://creately.com</w:t>
        </w:r>
      </w:hyperlink>
    </w:p>
    <w:p w14:paraId="406D5099" w14:textId="7C330324" w:rsidR="00224368" w:rsidRPr="00726D89" w:rsidRDefault="0054646D" w:rsidP="00224368">
      <w:pPr>
        <w:pStyle w:val="ListParagraph"/>
        <w:numPr>
          <w:ilvl w:val="0"/>
          <w:numId w:val="6"/>
        </w:numPr>
        <w:rPr>
          <w:rStyle w:val="Hyperlink"/>
          <w:rFonts w:asciiTheme="minorBidi" w:hAnsiTheme="minorBidi"/>
          <w:color w:val="auto"/>
          <w:sz w:val="44"/>
          <w:szCs w:val="44"/>
        </w:rPr>
      </w:pPr>
      <w:hyperlink r:id="rId11" w:history="1">
        <w:r w:rsidR="00224368" w:rsidRPr="00BD6D7E">
          <w:rPr>
            <w:rStyle w:val="Hyperlink"/>
            <w:rFonts w:asciiTheme="minorBidi" w:hAnsiTheme="minorBidi"/>
            <w:sz w:val="44"/>
            <w:szCs w:val="44"/>
          </w:rPr>
          <w:t>http://www.ijert.com</w:t>
        </w:r>
      </w:hyperlink>
    </w:p>
    <w:p w14:paraId="3BB4C78F" w14:textId="1529DAC3" w:rsidR="00726D89" w:rsidRPr="00FC4EA7" w:rsidRDefault="00726D89" w:rsidP="00FC4EA7">
      <w:pPr>
        <w:pStyle w:val="ListParagraph"/>
        <w:numPr>
          <w:ilvl w:val="0"/>
          <w:numId w:val="6"/>
        </w:numPr>
        <w:rPr>
          <w:rFonts w:asciiTheme="minorBidi" w:hAnsiTheme="minorBidi"/>
          <w:sz w:val="44"/>
          <w:szCs w:val="44"/>
          <w:u w:val="single"/>
        </w:rPr>
      </w:pPr>
      <w:r>
        <w:rPr>
          <w:rFonts w:asciiTheme="minorBidi" w:hAnsiTheme="minorBidi"/>
          <w:sz w:val="44"/>
          <w:szCs w:val="44"/>
          <w:u w:val="single"/>
        </w:rPr>
        <w:fldChar w:fldCharType="begin"/>
      </w:r>
      <w:r>
        <w:rPr>
          <w:rFonts w:asciiTheme="minorBidi" w:hAnsiTheme="minorBidi"/>
          <w:sz w:val="44"/>
          <w:szCs w:val="44"/>
          <w:u w:val="single"/>
        </w:rPr>
        <w:instrText xml:space="preserve"> HYPERLINK "</w:instrText>
      </w:r>
      <w:r w:rsidRPr="00726D89">
        <w:rPr>
          <w:rFonts w:asciiTheme="minorBidi" w:hAnsiTheme="minorBidi"/>
          <w:sz w:val="44"/>
          <w:szCs w:val="44"/>
          <w:u w:val="single"/>
        </w:rPr>
        <w:instrText>https://nppa.org/magazine/drone-code-ethics</w:instrText>
      </w:r>
      <w:r>
        <w:rPr>
          <w:rFonts w:asciiTheme="minorBidi" w:hAnsiTheme="minorBidi"/>
          <w:sz w:val="44"/>
          <w:szCs w:val="44"/>
          <w:u w:val="single"/>
        </w:rPr>
        <w:instrText xml:space="preserve">" </w:instrText>
      </w:r>
      <w:r>
        <w:rPr>
          <w:rFonts w:asciiTheme="minorBidi" w:hAnsiTheme="minorBidi"/>
          <w:sz w:val="44"/>
          <w:szCs w:val="44"/>
          <w:u w:val="single"/>
        </w:rPr>
        <w:fldChar w:fldCharType="separate"/>
      </w:r>
      <w:r w:rsidRPr="00BA503B">
        <w:rPr>
          <w:rStyle w:val="Hyperlink"/>
          <w:rFonts w:asciiTheme="minorBidi" w:hAnsiTheme="minorBidi"/>
          <w:sz w:val="44"/>
          <w:szCs w:val="44"/>
        </w:rPr>
        <w:t>https://nppa.org/magazine/drone-code-ethics</w:t>
      </w:r>
      <w:r>
        <w:rPr>
          <w:rFonts w:asciiTheme="minorBidi" w:hAnsiTheme="minorBidi"/>
          <w:sz w:val="44"/>
          <w:szCs w:val="44"/>
          <w:u w:val="single"/>
        </w:rPr>
        <w:fldChar w:fldCharType="end"/>
      </w:r>
      <w:bookmarkStart w:id="0" w:name="_GoBack"/>
      <w:bookmarkEnd w:id="0"/>
    </w:p>
    <w:p w14:paraId="59388B12" w14:textId="77777777" w:rsidR="00224368" w:rsidRPr="00224368" w:rsidRDefault="00224368" w:rsidP="00787494">
      <w:pPr>
        <w:pStyle w:val="ListParagraph"/>
        <w:rPr>
          <w:rFonts w:asciiTheme="minorBidi" w:hAnsiTheme="minorBidi"/>
          <w:sz w:val="44"/>
          <w:szCs w:val="44"/>
          <w:u w:val="single"/>
        </w:rPr>
      </w:pPr>
    </w:p>
    <w:p w14:paraId="55342C06" w14:textId="77777777" w:rsidR="003850C6" w:rsidRDefault="003850C6" w:rsidP="00F96F35">
      <w:pPr>
        <w:jc w:val="center"/>
        <w:rPr>
          <w:sz w:val="32"/>
          <w:szCs w:val="32"/>
        </w:rPr>
      </w:pPr>
    </w:p>
    <w:p w14:paraId="4D89C1DD" w14:textId="77777777" w:rsidR="003850C6" w:rsidRDefault="003850C6" w:rsidP="00F96F35">
      <w:pPr>
        <w:jc w:val="center"/>
        <w:rPr>
          <w:sz w:val="32"/>
          <w:szCs w:val="32"/>
        </w:rPr>
      </w:pPr>
    </w:p>
    <w:p w14:paraId="38DF1367" w14:textId="77777777" w:rsidR="003850C6" w:rsidRDefault="003850C6" w:rsidP="00F96F35">
      <w:pPr>
        <w:jc w:val="center"/>
        <w:rPr>
          <w:sz w:val="32"/>
          <w:szCs w:val="32"/>
        </w:rPr>
      </w:pPr>
    </w:p>
    <w:p w14:paraId="2A213F84" w14:textId="77777777" w:rsidR="00A0797C" w:rsidRDefault="00A0797C" w:rsidP="00A0797C">
      <w:pPr>
        <w:rPr>
          <w:sz w:val="28"/>
          <w:szCs w:val="28"/>
        </w:rPr>
        <w:sectPr w:rsidR="00A0797C" w:rsidSect="00312152">
          <w:footerReference w:type="even" r:id="rId12"/>
          <w:footerReference w:type="default" r:id="rId1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pPr>
    </w:p>
    <w:p w14:paraId="62467E67" w14:textId="6BF134C4" w:rsidR="00F90FA9" w:rsidRPr="004D620E" w:rsidRDefault="00F90FA9" w:rsidP="00F90FA9">
      <w:pPr>
        <w:rPr>
          <w:rFonts w:ascii="Arial" w:hAnsi="Arial" w:cs="Arial"/>
          <w:b/>
          <w:bCs/>
          <w:sz w:val="52"/>
          <w:szCs w:val="52"/>
          <w:shd w:val="clear" w:color="auto" w:fill="FFFFFF"/>
        </w:rPr>
      </w:pPr>
      <w:r w:rsidRPr="004D620E">
        <w:rPr>
          <w:rFonts w:ascii="Arial" w:hAnsi="Arial" w:cs="Arial"/>
          <w:b/>
          <w:bCs/>
          <w:sz w:val="52"/>
          <w:szCs w:val="52"/>
          <w:shd w:val="clear" w:color="auto" w:fill="FFFFFF"/>
        </w:rPr>
        <w:lastRenderedPageBreak/>
        <w:t>Introduction to drone system:</w:t>
      </w:r>
    </w:p>
    <w:p w14:paraId="456C2A4E" w14:textId="7D280676" w:rsidR="00F90FA9" w:rsidRDefault="00F90FA9" w:rsidP="000C0877">
      <w:pPr>
        <w:rPr>
          <w:rFonts w:ascii="Arial" w:hAnsi="Arial" w:cs="Arial"/>
          <w:sz w:val="27"/>
          <w:szCs w:val="27"/>
          <w:shd w:val="clear" w:color="auto" w:fill="FFFFFF"/>
        </w:rPr>
      </w:pPr>
      <w:r>
        <w:rPr>
          <w:noProof/>
          <w:sz w:val="32"/>
          <w:szCs w:val="32"/>
        </w:rPr>
        <w:drawing>
          <wp:anchor distT="0" distB="0" distL="114300" distR="114300" simplePos="0" relativeHeight="251660288" behindDoc="0" locked="0" layoutInCell="1" allowOverlap="1" wp14:anchorId="4C799439" wp14:editId="31A31603">
            <wp:simplePos x="0" y="0"/>
            <wp:positionH relativeFrom="column">
              <wp:posOffset>2171700</wp:posOffset>
            </wp:positionH>
            <wp:positionV relativeFrom="paragraph">
              <wp:posOffset>14605</wp:posOffset>
            </wp:positionV>
            <wp:extent cx="4297801" cy="241935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istair-Tethered-Dron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97801" cy="2419350"/>
                    </a:xfrm>
                    <a:prstGeom prst="rect">
                      <a:avLst/>
                    </a:prstGeom>
                  </pic:spPr>
                </pic:pic>
              </a:graphicData>
            </a:graphic>
            <wp14:sizeRelH relativeFrom="page">
              <wp14:pctWidth>0</wp14:pctWidth>
            </wp14:sizeRelH>
            <wp14:sizeRelV relativeFrom="page">
              <wp14:pctHeight>0</wp14:pctHeight>
            </wp14:sizeRelV>
          </wp:anchor>
        </w:drawing>
      </w:r>
      <w:r w:rsidRPr="00893CD2">
        <w:rPr>
          <w:rFonts w:ascii="Arial" w:hAnsi="Arial" w:cs="Arial"/>
          <w:sz w:val="27"/>
          <w:szCs w:val="27"/>
          <w:shd w:val="clear" w:color="auto" w:fill="FFFFFF"/>
        </w:rPr>
        <w:t>A drone, in technological terms, is an unmanned aircraft. Drones are more formally known as unmanned aerial vehicles (UAVs) or unmanned aircraft systems (</w:t>
      </w:r>
      <w:proofErr w:type="spellStart"/>
      <w:r w:rsidRPr="00893CD2">
        <w:rPr>
          <w:rFonts w:ascii="Arial" w:hAnsi="Arial" w:cs="Arial"/>
          <w:sz w:val="27"/>
          <w:szCs w:val="27"/>
          <w:shd w:val="clear" w:color="auto" w:fill="FFFFFF"/>
        </w:rPr>
        <w:t>UASes</w:t>
      </w:r>
      <w:proofErr w:type="spellEnd"/>
      <w:r w:rsidRPr="00893CD2">
        <w:rPr>
          <w:rFonts w:ascii="Arial" w:hAnsi="Arial" w:cs="Arial"/>
          <w:sz w:val="27"/>
          <w:szCs w:val="27"/>
          <w:shd w:val="clear" w:color="auto" w:fill="FFFFFF"/>
        </w:rPr>
        <w:t>). Essentially, a drone is a flying robot that can be remotely controlled or fly autonomously through software-controlled flight</w:t>
      </w:r>
      <w:r w:rsidR="000C0877">
        <w:rPr>
          <w:rFonts w:ascii="Arial" w:hAnsi="Arial" w:cs="Arial"/>
          <w:sz w:val="27"/>
          <w:szCs w:val="27"/>
          <w:shd w:val="clear" w:color="auto" w:fill="FFFFFF"/>
        </w:rPr>
        <w:t xml:space="preserve"> </w:t>
      </w:r>
      <w:r w:rsidRPr="00893CD2">
        <w:rPr>
          <w:rFonts w:ascii="Arial" w:hAnsi="Arial" w:cs="Arial"/>
          <w:sz w:val="27"/>
          <w:szCs w:val="27"/>
          <w:shd w:val="clear" w:color="auto" w:fill="FFFFFF"/>
        </w:rPr>
        <w:t xml:space="preserve">plans in their embedded systems, working in conjunction with </w:t>
      </w:r>
      <w:r w:rsidR="00A52596">
        <w:rPr>
          <w:rFonts w:ascii="Arial" w:hAnsi="Arial" w:cs="Arial"/>
          <w:sz w:val="27"/>
          <w:szCs w:val="27"/>
          <w:shd w:val="clear" w:color="auto" w:fill="FFFFFF"/>
        </w:rPr>
        <w:t xml:space="preserve">          </w:t>
      </w:r>
      <w:r w:rsidR="00A52596" w:rsidRPr="00A52596">
        <w:rPr>
          <w:rFonts w:ascii="Arial" w:hAnsi="Arial" w:cs="Arial"/>
          <w:sz w:val="20"/>
          <w:szCs w:val="20"/>
          <w:shd w:val="clear" w:color="auto" w:fill="FFFFFF"/>
        </w:rPr>
        <w:t>figure1.1</w:t>
      </w:r>
      <w:r w:rsidR="00A52596">
        <w:rPr>
          <w:rFonts w:ascii="Arial" w:hAnsi="Arial" w:cs="Arial"/>
          <w:sz w:val="27"/>
          <w:szCs w:val="27"/>
          <w:shd w:val="clear" w:color="auto" w:fill="FFFFFF"/>
        </w:rPr>
        <w:t xml:space="preserve"> </w:t>
      </w:r>
      <w:r w:rsidRPr="00893CD2">
        <w:rPr>
          <w:rFonts w:ascii="Arial" w:hAnsi="Arial" w:cs="Arial"/>
          <w:sz w:val="27"/>
          <w:szCs w:val="27"/>
          <w:shd w:val="clear" w:color="auto" w:fill="FFFFFF"/>
        </w:rPr>
        <w:t>onboard sensors and GPS.</w:t>
      </w:r>
    </w:p>
    <w:p w14:paraId="7994485A" w14:textId="77777777" w:rsidR="00A00577" w:rsidRDefault="00F90FA9" w:rsidP="00F90FA9">
      <w:pPr>
        <w:rPr>
          <w:rFonts w:ascii="Arial" w:hAnsi="Arial" w:cs="Arial"/>
          <w:color w:val="222222"/>
          <w:sz w:val="28"/>
          <w:szCs w:val="28"/>
          <w:shd w:val="clear" w:color="auto" w:fill="FFFFFF"/>
        </w:rPr>
      </w:pPr>
      <w:r w:rsidRPr="000F598B">
        <w:rPr>
          <w:sz w:val="32"/>
          <w:szCs w:val="32"/>
        </w:rPr>
        <w:t xml:space="preserve">What can drones do? </w:t>
      </w:r>
      <w:r w:rsidRPr="000F598B">
        <w:rPr>
          <w:sz w:val="32"/>
          <w:szCs w:val="32"/>
        </w:rPr>
        <w:br/>
      </w:r>
      <w:r w:rsidRPr="000F598B">
        <w:rPr>
          <w:rFonts w:ascii="Arial" w:hAnsi="Arial" w:cs="Arial"/>
          <w:color w:val="222222"/>
          <w:sz w:val="28"/>
          <w:szCs w:val="28"/>
          <w:shd w:val="clear" w:color="auto" w:fill="FFFFFF"/>
        </w:rPr>
        <w:t>To the military, they are UAVs (Unmanned Aerial Vehicles) or RPAS (Remotely Piloted Aerial Systems). However, they are more commonly known as </w:t>
      </w:r>
      <w:r w:rsidRPr="000F598B">
        <w:rPr>
          <w:rFonts w:ascii="Arial" w:hAnsi="Arial" w:cs="Arial"/>
          <w:b/>
          <w:bCs/>
          <w:color w:val="222222"/>
          <w:sz w:val="28"/>
          <w:szCs w:val="28"/>
          <w:shd w:val="clear" w:color="auto" w:fill="FFFFFF"/>
        </w:rPr>
        <w:t>drones</w:t>
      </w:r>
      <w:r w:rsidRPr="000F598B">
        <w:rPr>
          <w:rFonts w:ascii="Arial" w:hAnsi="Arial" w:cs="Arial"/>
          <w:color w:val="222222"/>
          <w:sz w:val="28"/>
          <w:szCs w:val="28"/>
          <w:shd w:val="clear" w:color="auto" w:fill="FFFFFF"/>
        </w:rPr>
        <w:t>.</w:t>
      </w:r>
    </w:p>
    <w:p w14:paraId="619FD9F6" w14:textId="43323E7E" w:rsidR="00F90FA9" w:rsidRPr="000F598B" w:rsidRDefault="00F90FA9" w:rsidP="00F90FA9">
      <w:pPr>
        <w:rPr>
          <w:rFonts w:ascii="Arial" w:hAnsi="Arial" w:cs="Arial"/>
          <w:color w:val="222222"/>
          <w:sz w:val="28"/>
          <w:szCs w:val="28"/>
          <w:shd w:val="clear" w:color="auto" w:fill="FFFFFF"/>
        </w:rPr>
      </w:pPr>
      <w:r w:rsidRPr="000F598B">
        <w:rPr>
          <w:rFonts w:ascii="Arial" w:hAnsi="Arial" w:cs="Arial"/>
          <w:b/>
          <w:bCs/>
          <w:color w:val="222222"/>
          <w:sz w:val="28"/>
          <w:szCs w:val="28"/>
          <w:shd w:val="clear" w:color="auto" w:fill="FFFFFF"/>
        </w:rPr>
        <w:t>Drones</w:t>
      </w:r>
      <w:r w:rsidRPr="000F598B">
        <w:rPr>
          <w:rFonts w:ascii="Arial" w:hAnsi="Arial" w:cs="Arial"/>
          <w:color w:val="222222"/>
          <w:sz w:val="28"/>
          <w:szCs w:val="28"/>
          <w:shd w:val="clear" w:color="auto" w:fill="FFFFFF"/>
        </w:rPr>
        <w:t> are used in situations where manned flight is considered too risky or difficult. They provide troops with a 24-hour "eye in the sky", seven days a week.</w:t>
      </w:r>
    </w:p>
    <w:p w14:paraId="3218422D" w14:textId="77777777" w:rsidR="00AD5937" w:rsidRDefault="00AD5937" w:rsidP="006C2E75">
      <w:pPr>
        <w:rPr>
          <w:sz w:val="36"/>
          <w:szCs w:val="36"/>
        </w:rPr>
      </w:pPr>
    </w:p>
    <w:p w14:paraId="5188BB26" w14:textId="77777777" w:rsidR="00AD5937" w:rsidRDefault="00AD5937" w:rsidP="006C2E75">
      <w:pPr>
        <w:rPr>
          <w:sz w:val="36"/>
          <w:szCs w:val="36"/>
        </w:rPr>
      </w:pPr>
    </w:p>
    <w:p w14:paraId="2E410E5B" w14:textId="77777777" w:rsidR="00AD5937" w:rsidRDefault="00AD5937" w:rsidP="006C2E75">
      <w:pPr>
        <w:rPr>
          <w:sz w:val="36"/>
          <w:szCs w:val="36"/>
        </w:rPr>
      </w:pPr>
    </w:p>
    <w:p w14:paraId="28AC80C0" w14:textId="77777777" w:rsidR="00AD5937" w:rsidRDefault="00AD5937" w:rsidP="006C2E75">
      <w:pPr>
        <w:rPr>
          <w:sz w:val="36"/>
          <w:szCs w:val="36"/>
        </w:rPr>
      </w:pPr>
    </w:p>
    <w:p w14:paraId="6FA782B7" w14:textId="77777777" w:rsidR="00AD5937" w:rsidRDefault="00AD5937" w:rsidP="006C2E75">
      <w:pPr>
        <w:rPr>
          <w:sz w:val="36"/>
          <w:szCs w:val="36"/>
        </w:rPr>
      </w:pPr>
    </w:p>
    <w:p w14:paraId="4C0CDCF1" w14:textId="77777777" w:rsidR="00AD5937" w:rsidRDefault="00AD5937" w:rsidP="006C2E75">
      <w:pPr>
        <w:rPr>
          <w:sz w:val="36"/>
          <w:szCs w:val="36"/>
        </w:rPr>
      </w:pPr>
    </w:p>
    <w:p w14:paraId="25F84F02" w14:textId="77777777" w:rsidR="00AD5937" w:rsidRDefault="00AD5937" w:rsidP="006C2E75">
      <w:pPr>
        <w:rPr>
          <w:sz w:val="36"/>
          <w:szCs w:val="36"/>
        </w:rPr>
      </w:pPr>
    </w:p>
    <w:p w14:paraId="6B811455" w14:textId="6CAF8E70" w:rsidR="006C2E75" w:rsidRDefault="00F90FA9" w:rsidP="006C2E75">
      <w:pPr>
        <w:rPr>
          <w:sz w:val="36"/>
          <w:szCs w:val="36"/>
        </w:rPr>
      </w:pPr>
      <w:r w:rsidRPr="00F90FA9">
        <w:rPr>
          <w:sz w:val="36"/>
          <w:szCs w:val="36"/>
        </w:rPr>
        <w:lastRenderedPageBreak/>
        <w:t>Quick Drone Parts Overview</w:t>
      </w:r>
    </w:p>
    <w:p w14:paraId="193A4F87" w14:textId="457FE90D" w:rsidR="00F90FA9" w:rsidRDefault="00F90FA9" w:rsidP="006C2E75">
      <w:pPr>
        <w:rPr>
          <w:sz w:val="36"/>
          <w:szCs w:val="36"/>
        </w:rPr>
      </w:pPr>
      <w:r>
        <w:rPr>
          <w:noProof/>
          <w:sz w:val="36"/>
          <w:szCs w:val="36"/>
        </w:rPr>
        <w:drawing>
          <wp:inline distT="0" distB="0" distL="0" distR="0" wp14:anchorId="592221CB" wp14:editId="4ADAC337">
            <wp:extent cx="6029325" cy="2914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9325" cy="2914650"/>
                    </a:xfrm>
                    <a:prstGeom prst="rect">
                      <a:avLst/>
                    </a:prstGeom>
                    <a:noFill/>
                    <a:ln>
                      <a:noFill/>
                    </a:ln>
                  </pic:spPr>
                </pic:pic>
              </a:graphicData>
            </a:graphic>
          </wp:inline>
        </w:drawing>
      </w:r>
    </w:p>
    <w:p w14:paraId="2F7E01D4" w14:textId="02E5FAC3" w:rsidR="000C0877" w:rsidRPr="00A52596" w:rsidRDefault="000C0877" w:rsidP="000C0877">
      <w:pPr>
        <w:shd w:val="clear" w:color="auto" w:fill="FFFFFF"/>
        <w:spacing w:before="300" w:after="150" w:line="240" w:lineRule="auto"/>
        <w:jc w:val="center"/>
        <w:outlineLvl w:val="2"/>
        <w:rPr>
          <w:rFonts w:ascii="Arial" w:eastAsia="Times New Roman" w:hAnsi="Arial" w:cs="Arial"/>
          <w:sz w:val="20"/>
          <w:szCs w:val="20"/>
        </w:rPr>
      </w:pPr>
      <w:r w:rsidRPr="00A52596">
        <w:rPr>
          <w:rFonts w:ascii="Arial" w:eastAsia="Times New Roman" w:hAnsi="Arial" w:cs="Arial"/>
          <w:sz w:val="20"/>
          <w:szCs w:val="20"/>
        </w:rPr>
        <w:t>Figure1.2</w:t>
      </w:r>
    </w:p>
    <w:p w14:paraId="24A63D7F" w14:textId="77777777" w:rsidR="00F90FA9" w:rsidRPr="00F90FA9" w:rsidRDefault="00F90FA9" w:rsidP="00F90FA9">
      <w:pPr>
        <w:shd w:val="clear" w:color="auto" w:fill="FFFFFF"/>
        <w:spacing w:before="300" w:after="150" w:line="240" w:lineRule="auto"/>
        <w:outlineLvl w:val="2"/>
        <w:rPr>
          <w:rFonts w:ascii="Arial" w:eastAsia="Times New Roman" w:hAnsi="Arial" w:cs="Arial"/>
          <w:color w:val="000000"/>
          <w:sz w:val="32"/>
          <w:szCs w:val="32"/>
        </w:rPr>
      </w:pPr>
      <w:r w:rsidRPr="00F90FA9">
        <w:rPr>
          <w:rFonts w:ascii="Arial" w:eastAsia="Times New Roman" w:hAnsi="Arial" w:cs="Arial"/>
          <w:b/>
          <w:bCs/>
          <w:color w:val="008000"/>
          <w:sz w:val="32"/>
          <w:szCs w:val="32"/>
        </w:rPr>
        <w:t>A. Standard Prop</w:t>
      </w:r>
    </w:p>
    <w:p w14:paraId="4E3F4D62" w14:textId="77777777" w:rsidR="00F90FA9" w:rsidRPr="00F90FA9" w:rsidRDefault="00F90FA9" w:rsidP="00F90FA9">
      <w:pPr>
        <w:shd w:val="clear" w:color="auto" w:fill="FFFFFF"/>
        <w:spacing w:after="150" w:line="240" w:lineRule="auto"/>
        <w:rPr>
          <w:rFonts w:ascii="Arial" w:eastAsia="Times New Roman" w:hAnsi="Arial" w:cs="Arial"/>
          <w:color w:val="000000"/>
          <w:sz w:val="28"/>
          <w:szCs w:val="28"/>
        </w:rPr>
      </w:pPr>
      <w:r w:rsidRPr="00F90FA9">
        <w:rPr>
          <w:rFonts w:ascii="Arial" w:eastAsia="Times New Roman" w:hAnsi="Arial" w:cs="Arial"/>
          <w:color w:val="000000"/>
          <w:sz w:val="28"/>
          <w:szCs w:val="28"/>
        </w:rPr>
        <w:t>The “tractor” propeller are the props at the front of the quadcopter.  These props pull the quadcopter through the air like a tractor.  While some drones like the DJI Phantom look more or less the same from any angle, there is a front and back.</w:t>
      </w:r>
    </w:p>
    <w:p w14:paraId="6D889997" w14:textId="77777777" w:rsidR="00F90FA9" w:rsidRPr="00F90FA9" w:rsidRDefault="00F90FA9" w:rsidP="00F90FA9">
      <w:pPr>
        <w:shd w:val="clear" w:color="auto" w:fill="FFFFFF"/>
        <w:spacing w:after="150" w:line="240" w:lineRule="auto"/>
        <w:rPr>
          <w:rFonts w:ascii="Arial" w:eastAsia="Times New Roman" w:hAnsi="Arial" w:cs="Arial"/>
          <w:color w:val="000000"/>
          <w:sz w:val="28"/>
          <w:szCs w:val="28"/>
        </w:rPr>
      </w:pPr>
      <w:r w:rsidRPr="00F90FA9">
        <w:rPr>
          <w:rFonts w:ascii="Arial" w:eastAsia="Times New Roman" w:hAnsi="Arial" w:cs="Arial"/>
          <w:color w:val="000000"/>
          <w:sz w:val="28"/>
          <w:szCs w:val="28"/>
        </w:rPr>
        <w:t>Most drone propellers are made of plastic and the better quality made of carbon fiber.  For safety, you can also add drone prop guards which you need especially if you are flying indoors or near people.</w:t>
      </w:r>
    </w:p>
    <w:p w14:paraId="2C7932C3" w14:textId="77777777" w:rsidR="00F90FA9" w:rsidRPr="00F90FA9" w:rsidRDefault="00F90FA9" w:rsidP="00F90FA9">
      <w:pPr>
        <w:shd w:val="clear" w:color="auto" w:fill="FFFFFF"/>
        <w:spacing w:after="150" w:line="240" w:lineRule="auto"/>
        <w:rPr>
          <w:rFonts w:ascii="Arial" w:eastAsia="Times New Roman" w:hAnsi="Arial" w:cs="Arial"/>
          <w:color w:val="000000"/>
          <w:sz w:val="28"/>
          <w:szCs w:val="28"/>
        </w:rPr>
      </w:pPr>
      <w:r w:rsidRPr="00F90FA9">
        <w:rPr>
          <w:rFonts w:ascii="Arial" w:eastAsia="Times New Roman" w:hAnsi="Arial" w:cs="Arial"/>
          <w:color w:val="000000"/>
          <w:sz w:val="28"/>
          <w:szCs w:val="28"/>
        </w:rPr>
        <w:t>Propeller design is an area where there is plenty of new innovation.  Better prop design will assist in a smoother flying experience and longer flight times. There is also some big innovation towards </w:t>
      </w:r>
      <w:hyperlink r:id="rId16" w:tgtFrame="_blank" w:history="1">
        <w:r w:rsidRPr="00F90FA9">
          <w:rPr>
            <w:rFonts w:ascii="Arial" w:eastAsia="Times New Roman" w:hAnsi="Arial" w:cs="Arial"/>
            <w:color w:val="2200CC"/>
            <w:sz w:val="28"/>
            <w:szCs w:val="28"/>
            <w:u w:val="single"/>
          </w:rPr>
          <w:t xml:space="preserve">low noise </w:t>
        </w:r>
        <w:proofErr w:type="spellStart"/>
        <w:r w:rsidRPr="00F90FA9">
          <w:rPr>
            <w:rFonts w:ascii="Arial" w:eastAsia="Times New Roman" w:hAnsi="Arial" w:cs="Arial"/>
            <w:color w:val="2200CC"/>
            <w:sz w:val="28"/>
            <w:szCs w:val="28"/>
            <w:u w:val="single"/>
          </w:rPr>
          <w:t>uav</w:t>
        </w:r>
        <w:proofErr w:type="spellEnd"/>
        <w:r w:rsidRPr="00F90FA9">
          <w:rPr>
            <w:rFonts w:ascii="Arial" w:eastAsia="Times New Roman" w:hAnsi="Arial" w:cs="Arial"/>
            <w:color w:val="2200CC"/>
            <w:sz w:val="28"/>
            <w:szCs w:val="28"/>
            <w:u w:val="single"/>
          </w:rPr>
          <w:t xml:space="preserve"> props</w:t>
        </w:r>
      </w:hyperlink>
      <w:r w:rsidRPr="00F90FA9">
        <w:rPr>
          <w:rFonts w:ascii="Arial" w:eastAsia="Times New Roman" w:hAnsi="Arial" w:cs="Arial"/>
          <w:color w:val="000000"/>
          <w:sz w:val="28"/>
          <w:szCs w:val="28"/>
        </w:rPr>
        <w:t>.</w:t>
      </w:r>
    </w:p>
    <w:p w14:paraId="619B3431" w14:textId="77777777" w:rsidR="00F90FA9" w:rsidRPr="000F598B" w:rsidRDefault="00F90FA9" w:rsidP="00F90FA9">
      <w:pPr>
        <w:pStyle w:val="Heading3"/>
        <w:shd w:val="clear" w:color="auto" w:fill="FFFFFF"/>
        <w:spacing w:before="300" w:beforeAutospacing="0" w:after="150" w:afterAutospacing="0"/>
        <w:rPr>
          <w:rFonts w:ascii="Arial" w:hAnsi="Arial" w:cs="Arial"/>
          <w:b w:val="0"/>
          <w:bCs w:val="0"/>
          <w:color w:val="000000"/>
          <w:sz w:val="32"/>
          <w:szCs w:val="32"/>
        </w:rPr>
      </w:pPr>
      <w:r w:rsidRPr="000F598B">
        <w:rPr>
          <w:rFonts w:ascii="Arial" w:hAnsi="Arial" w:cs="Arial"/>
          <w:color w:val="008000"/>
          <w:sz w:val="32"/>
          <w:szCs w:val="32"/>
        </w:rPr>
        <w:t>B. Pusher Prop</w:t>
      </w:r>
    </w:p>
    <w:p w14:paraId="5EE78D28" w14:textId="59B6449E" w:rsidR="00AD5937" w:rsidRDefault="00F90FA9" w:rsidP="00072638">
      <w:pPr>
        <w:pStyle w:val="NormalWeb"/>
        <w:shd w:val="clear" w:color="auto" w:fill="FFFFFF"/>
        <w:spacing w:before="0" w:beforeAutospacing="0" w:after="150" w:afterAutospacing="0"/>
        <w:rPr>
          <w:rFonts w:ascii="Arial" w:hAnsi="Arial" w:cs="Arial"/>
          <w:color w:val="000000"/>
          <w:sz w:val="28"/>
          <w:szCs w:val="28"/>
        </w:rPr>
      </w:pPr>
      <w:r w:rsidRPr="000F598B">
        <w:rPr>
          <w:rFonts w:ascii="Arial" w:hAnsi="Arial" w:cs="Arial"/>
          <w:color w:val="000000"/>
          <w:sz w:val="28"/>
          <w:szCs w:val="28"/>
        </w:rPr>
        <w:t>The Pusher props are at the back and push the UAV forward hence the name “Pusher props”. These contra-rotating props exactly cancel out motor torques during stationary level flight. Opposite pitch gives downdraft.  These can be made of plastic with the better pusher props made from carbon fiber.  You can also purchase guards for the pusher props.</w:t>
      </w:r>
    </w:p>
    <w:p w14:paraId="7F42EFF5" w14:textId="42E178E4" w:rsidR="00F90FA9" w:rsidRPr="00AD5937" w:rsidRDefault="00F90FA9" w:rsidP="00AD5937">
      <w:pPr>
        <w:pStyle w:val="NormalWeb"/>
        <w:shd w:val="clear" w:color="auto" w:fill="FFFFFF"/>
        <w:spacing w:before="0" w:beforeAutospacing="0" w:after="150" w:afterAutospacing="0"/>
        <w:rPr>
          <w:rFonts w:ascii="Arial" w:hAnsi="Arial" w:cs="Arial"/>
          <w:color w:val="000000"/>
          <w:sz w:val="28"/>
          <w:szCs w:val="28"/>
        </w:rPr>
      </w:pPr>
      <w:r w:rsidRPr="000F598B">
        <w:rPr>
          <w:rFonts w:ascii="Arial" w:hAnsi="Arial" w:cs="Arial"/>
          <w:color w:val="008000"/>
          <w:sz w:val="28"/>
          <w:szCs w:val="28"/>
        </w:rPr>
        <w:lastRenderedPageBreak/>
        <w:t>C. Brushless Motors</w:t>
      </w:r>
    </w:p>
    <w:p w14:paraId="6344D4BF" w14:textId="77777777" w:rsidR="009A04A0" w:rsidRDefault="00F90FA9" w:rsidP="00F90FA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noProof/>
          <w:color w:val="000000"/>
          <w:sz w:val="23"/>
          <w:szCs w:val="23"/>
        </w:rPr>
        <w:drawing>
          <wp:inline distT="0" distB="0" distL="0" distR="0" wp14:anchorId="4DF9B288" wp14:editId="7C06AF33">
            <wp:extent cx="2619375" cy="1981200"/>
            <wp:effectExtent l="0" t="0" r="9525" b="0"/>
            <wp:docPr id="4" name="Picture 4" descr="E1200 Standard Drone Motor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1200 Standard Drone Motor Compon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9375" cy="1981200"/>
                    </a:xfrm>
                    <a:prstGeom prst="rect">
                      <a:avLst/>
                    </a:prstGeom>
                    <a:noFill/>
                    <a:ln>
                      <a:noFill/>
                    </a:ln>
                  </pic:spPr>
                </pic:pic>
              </a:graphicData>
            </a:graphic>
          </wp:inline>
        </w:drawing>
      </w:r>
    </w:p>
    <w:p w14:paraId="3A4B1D66" w14:textId="69121C81" w:rsidR="00A52596" w:rsidRPr="00C63757" w:rsidRDefault="00A52596" w:rsidP="00F90FA9">
      <w:pPr>
        <w:pStyle w:val="NormalWeb"/>
        <w:shd w:val="clear" w:color="auto" w:fill="FFFFFF"/>
        <w:spacing w:before="0" w:beforeAutospacing="0" w:after="150" w:afterAutospacing="0"/>
        <w:rPr>
          <w:rFonts w:ascii="Arial" w:hAnsi="Arial" w:cs="Arial"/>
          <w:color w:val="000000"/>
          <w:sz w:val="20"/>
          <w:szCs w:val="20"/>
        </w:rPr>
      </w:pPr>
      <w:r w:rsidRPr="00C63757">
        <w:rPr>
          <w:rFonts w:ascii="Arial" w:hAnsi="Arial" w:cs="Arial"/>
          <w:color w:val="000000"/>
          <w:sz w:val="20"/>
          <w:szCs w:val="20"/>
        </w:rPr>
        <w:tab/>
      </w:r>
      <w:r w:rsidRPr="00C63757">
        <w:rPr>
          <w:rFonts w:ascii="Arial" w:hAnsi="Arial" w:cs="Arial"/>
          <w:color w:val="000000"/>
          <w:sz w:val="20"/>
          <w:szCs w:val="20"/>
        </w:rPr>
        <w:tab/>
        <w:t>Figure1.3</w:t>
      </w:r>
    </w:p>
    <w:p w14:paraId="45FC8111" w14:textId="1F131AD5" w:rsidR="00F90FA9" w:rsidRPr="000F598B" w:rsidRDefault="00F90FA9" w:rsidP="00F90FA9">
      <w:pPr>
        <w:pStyle w:val="NormalWeb"/>
        <w:shd w:val="clear" w:color="auto" w:fill="FFFFFF"/>
        <w:spacing w:before="0" w:beforeAutospacing="0" w:after="150" w:afterAutospacing="0"/>
        <w:rPr>
          <w:rFonts w:ascii="Arial" w:hAnsi="Arial" w:cs="Arial"/>
          <w:color w:val="000000"/>
          <w:sz w:val="28"/>
          <w:szCs w:val="28"/>
        </w:rPr>
      </w:pPr>
      <w:r w:rsidRPr="000F598B">
        <w:rPr>
          <w:rFonts w:ascii="Arial" w:hAnsi="Arial" w:cs="Arial"/>
          <w:color w:val="000000"/>
          <w:sz w:val="28"/>
          <w:szCs w:val="28"/>
        </w:rPr>
        <w:t>Practically all the latest drones use a brushless electric “out-runner” type, which is more efficient, more reliable, and quieter than a brushed motor.  Motor design is important.  More efficient motors save battery life and give the owner more flying time, which is what every pilot wants.</w:t>
      </w:r>
    </w:p>
    <w:p w14:paraId="04531AB9" w14:textId="77777777" w:rsidR="00A52596" w:rsidRDefault="00F90FA9" w:rsidP="00A52596">
      <w:pPr>
        <w:pStyle w:val="NormalWeb"/>
        <w:shd w:val="clear" w:color="auto" w:fill="FFFFFF"/>
        <w:spacing w:before="0" w:beforeAutospacing="0" w:after="150" w:afterAutospacing="0"/>
        <w:rPr>
          <w:rFonts w:ascii="Arial" w:hAnsi="Arial" w:cs="Arial"/>
          <w:color w:val="000000"/>
          <w:sz w:val="28"/>
          <w:szCs w:val="28"/>
        </w:rPr>
      </w:pPr>
      <w:r w:rsidRPr="000F598B">
        <w:rPr>
          <w:rFonts w:ascii="Arial" w:hAnsi="Arial" w:cs="Arial"/>
          <w:color w:val="000000"/>
          <w:sz w:val="28"/>
          <w:szCs w:val="28"/>
        </w:rPr>
        <w:t>Drone motor design is pretty exciting at the moment. The top of the range </w:t>
      </w:r>
      <w:hyperlink r:id="rId18" w:tgtFrame="_blank" w:history="1">
        <w:r w:rsidRPr="000F598B">
          <w:rPr>
            <w:rStyle w:val="Hyperlink"/>
            <w:rFonts w:ascii="Arial" w:hAnsi="Arial" w:cs="Arial"/>
            <w:color w:val="2200CC"/>
            <w:sz w:val="28"/>
            <w:szCs w:val="28"/>
          </w:rPr>
          <w:t>DJI Inspire 1</w:t>
        </w:r>
      </w:hyperlink>
      <w:r w:rsidRPr="000F598B">
        <w:rPr>
          <w:rFonts w:ascii="Arial" w:hAnsi="Arial" w:cs="Arial"/>
          <w:color w:val="000000"/>
          <w:sz w:val="28"/>
          <w:szCs w:val="28"/>
        </w:rPr>
        <w:t> released earlier this year are a new patented design.  DJI developed and patented a new curved magnet which fits perfectly around the motor allowing the motor to run more efficiently.</w:t>
      </w:r>
    </w:p>
    <w:p w14:paraId="7F4FA4FC" w14:textId="0334DA31" w:rsidR="009A04A0" w:rsidRPr="00A52596" w:rsidRDefault="00F90FA9" w:rsidP="00A52596">
      <w:pPr>
        <w:pStyle w:val="NormalWeb"/>
        <w:shd w:val="clear" w:color="auto" w:fill="FFFFFF"/>
        <w:spacing w:before="0" w:beforeAutospacing="0" w:after="150" w:afterAutospacing="0"/>
        <w:rPr>
          <w:rFonts w:ascii="Arial" w:hAnsi="Arial" w:cs="Arial"/>
          <w:color w:val="000000"/>
          <w:sz w:val="28"/>
          <w:szCs w:val="28"/>
        </w:rPr>
      </w:pPr>
      <w:ins w:id="1" w:author="Unknown">
        <w:r w:rsidRPr="000F598B">
          <w:rPr>
            <w:rFonts w:ascii="Arial" w:hAnsi="Arial" w:cs="Arial"/>
            <w:color w:val="000000"/>
            <w:sz w:val="28"/>
            <w:szCs w:val="28"/>
            <w:bdr w:val="none" w:sz="0" w:space="0" w:color="auto" w:frame="1"/>
          </w:rPr>
          <w:br/>
        </w:r>
      </w:ins>
      <w:r w:rsidR="009A04A0" w:rsidRPr="000F598B">
        <w:rPr>
          <w:rFonts w:ascii="Arial" w:hAnsi="Arial" w:cs="Arial"/>
          <w:color w:val="008000"/>
          <w:sz w:val="32"/>
          <w:szCs w:val="32"/>
        </w:rPr>
        <w:t>D. Motor Mount</w:t>
      </w:r>
    </w:p>
    <w:p w14:paraId="2D794851" w14:textId="4DC97100" w:rsidR="009A04A0" w:rsidRPr="000F598B" w:rsidRDefault="009A04A0" w:rsidP="009A04A0">
      <w:pPr>
        <w:pStyle w:val="NormalWeb"/>
        <w:shd w:val="clear" w:color="auto" w:fill="FFFFFF"/>
        <w:spacing w:before="0" w:beforeAutospacing="0" w:after="150" w:afterAutospacing="0"/>
        <w:rPr>
          <w:rFonts w:ascii="Arial" w:hAnsi="Arial" w:cs="Arial"/>
          <w:color w:val="000000"/>
          <w:sz w:val="28"/>
          <w:szCs w:val="28"/>
        </w:rPr>
      </w:pPr>
      <w:r w:rsidRPr="000F598B">
        <w:rPr>
          <w:rFonts w:ascii="Arial" w:hAnsi="Arial" w:cs="Arial"/>
          <w:color w:val="000000"/>
          <w:sz w:val="28"/>
          <w:szCs w:val="28"/>
        </w:rPr>
        <w:t xml:space="preserve">The drone motor mount is sometimes built into the combination fittings with landing struts or can be part of the UAV frame. </w:t>
      </w:r>
      <w:r w:rsidR="001126A1" w:rsidRPr="000F598B">
        <w:rPr>
          <w:rFonts w:ascii="Arial" w:hAnsi="Arial" w:cs="Arial"/>
          <w:color w:val="000000"/>
          <w:sz w:val="28"/>
          <w:szCs w:val="28"/>
        </w:rPr>
        <w:t>There are</w:t>
      </w:r>
      <w:r w:rsidRPr="000F598B">
        <w:rPr>
          <w:rFonts w:ascii="Arial" w:hAnsi="Arial" w:cs="Arial"/>
          <w:color w:val="000000"/>
          <w:sz w:val="28"/>
          <w:szCs w:val="28"/>
        </w:rPr>
        <w:t xml:space="preserve"> quite a few parts which are easy to replace on most drones. Watch how easy it is to replace the </w:t>
      </w:r>
      <w:hyperlink r:id="rId19" w:tgtFrame="_blank" w:history="1">
        <w:r w:rsidRPr="000F598B">
          <w:rPr>
            <w:rStyle w:val="Hyperlink"/>
            <w:rFonts w:ascii="Arial" w:hAnsi="Arial" w:cs="Arial"/>
            <w:color w:val="2200CC"/>
            <w:sz w:val="28"/>
            <w:szCs w:val="28"/>
          </w:rPr>
          <w:t>Parrot AR motor here</w:t>
        </w:r>
      </w:hyperlink>
      <w:r w:rsidRPr="000F598B">
        <w:rPr>
          <w:rFonts w:ascii="Arial" w:hAnsi="Arial" w:cs="Arial"/>
          <w:color w:val="000000"/>
          <w:sz w:val="28"/>
          <w:szCs w:val="28"/>
        </w:rPr>
        <w:t>.  You will also notice that the motor mount is part of the central cross of the Parrot AR.</w:t>
      </w:r>
    </w:p>
    <w:p w14:paraId="6E742BC0" w14:textId="77777777" w:rsidR="009A04A0" w:rsidRPr="000F598B" w:rsidRDefault="009A04A0" w:rsidP="009A04A0">
      <w:pPr>
        <w:pStyle w:val="Heading3"/>
        <w:shd w:val="clear" w:color="auto" w:fill="FFFFFF"/>
        <w:spacing w:before="300" w:beforeAutospacing="0" w:after="150" w:afterAutospacing="0"/>
        <w:rPr>
          <w:rFonts w:ascii="Arial" w:hAnsi="Arial" w:cs="Arial"/>
          <w:b w:val="0"/>
          <w:bCs w:val="0"/>
          <w:color w:val="000000"/>
          <w:sz w:val="32"/>
          <w:szCs w:val="32"/>
        </w:rPr>
      </w:pPr>
      <w:r w:rsidRPr="000F598B">
        <w:rPr>
          <w:rFonts w:ascii="Arial" w:hAnsi="Arial" w:cs="Arial"/>
          <w:color w:val="008000"/>
          <w:sz w:val="32"/>
          <w:szCs w:val="32"/>
        </w:rPr>
        <w:t>E. Landing Gear</w:t>
      </w:r>
    </w:p>
    <w:p w14:paraId="79BF4584" w14:textId="77777777" w:rsidR="009A04A0" w:rsidRPr="000F598B" w:rsidRDefault="009A04A0" w:rsidP="009A04A0">
      <w:pPr>
        <w:pStyle w:val="NormalWeb"/>
        <w:shd w:val="clear" w:color="auto" w:fill="FFFFFF"/>
        <w:spacing w:before="0" w:beforeAutospacing="0" w:after="150" w:afterAutospacing="0"/>
        <w:rPr>
          <w:rFonts w:ascii="Arial" w:hAnsi="Arial" w:cs="Arial"/>
          <w:color w:val="000000"/>
          <w:sz w:val="28"/>
          <w:szCs w:val="28"/>
        </w:rPr>
      </w:pPr>
      <w:r w:rsidRPr="000F598B">
        <w:rPr>
          <w:rFonts w:ascii="Arial" w:hAnsi="Arial" w:cs="Arial"/>
          <w:color w:val="000000"/>
          <w:sz w:val="28"/>
          <w:szCs w:val="28"/>
        </w:rPr>
        <w:t>Drones, which need high ground clearance may adopt helicopter style skids mounted directly to the body, while other drones which have no hanging payload may omit landing gear altogether.</w:t>
      </w:r>
    </w:p>
    <w:p w14:paraId="39DADC9A" w14:textId="77777777" w:rsidR="009A04A0" w:rsidRPr="000F598B" w:rsidRDefault="009A04A0" w:rsidP="009A04A0">
      <w:pPr>
        <w:pStyle w:val="NormalWeb"/>
        <w:shd w:val="clear" w:color="auto" w:fill="FFFFFF"/>
        <w:spacing w:before="0" w:beforeAutospacing="0" w:after="150" w:afterAutospacing="0"/>
        <w:rPr>
          <w:rFonts w:ascii="Arial" w:hAnsi="Arial" w:cs="Arial"/>
          <w:color w:val="000000"/>
          <w:sz w:val="28"/>
          <w:szCs w:val="28"/>
        </w:rPr>
      </w:pPr>
      <w:r w:rsidRPr="000F598B">
        <w:rPr>
          <w:rFonts w:ascii="Arial" w:hAnsi="Arial" w:cs="Arial"/>
          <w:color w:val="000000"/>
          <w:sz w:val="28"/>
          <w:szCs w:val="28"/>
        </w:rPr>
        <w:t xml:space="preserve">Many fixed wing drones which cover large distances such as the </w:t>
      </w:r>
      <w:proofErr w:type="spellStart"/>
      <w:r w:rsidRPr="000F598B">
        <w:rPr>
          <w:rFonts w:ascii="Arial" w:hAnsi="Arial" w:cs="Arial"/>
          <w:color w:val="000000"/>
          <w:sz w:val="28"/>
          <w:szCs w:val="28"/>
        </w:rPr>
        <w:t>SenseFly</w:t>
      </w:r>
      <w:proofErr w:type="spellEnd"/>
      <w:r w:rsidRPr="000F598B">
        <w:rPr>
          <w:rFonts w:ascii="Arial" w:hAnsi="Arial" w:cs="Arial"/>
          <w:color w:val="000000"/>
          <w:sz w:val="28"/>
          <w:szCs w:val="28"/>
        </w:rPr>
        <w:t xml:space="preserve"> </w:t>
      </w:r>
      <w:proofErr w:type="spellStart"/>
      <w:r w:rsidRPr="000F598B">
        <w:rPr>
          <w:rFonts w:ascii="Arial" w:hAnsi="Arial" w:cs="Arial"/>
          <w:color w:val="000000"/>
          <w:sz w:val="28"/>
          <w:szCs w:val="28"/>
        </w:rPr>
        <w:t>eBee</w:t>
      </w:r>
      <w:proofErr w:type="spellEnd"/>
      <w:r w:rsidRPr="000F598B">
        <w:rPr>
          <w:rFonts w:ascii="Arial" w:hAnsi="Arial" w:cs="Arial"/>
          <w:color w:val="000000"/>
          <w:sz w:val="28"/>
          <w:szCs w:val="28"/>
        </w:rPr>
        <w:t>, Trimble UX5 or the 3DR Aero-M don’t have landing gear and land perfectly fine on their belly.</w:t>
      </w:r>
    </w:p>
    <w:p w14:paraId="1C4DDF55" w14:textId="77777777" w:rsidR="009A04A0" w:rsidRPr="000F598B" w:rsidRDefault="009A04A0" w:rsidP="009A04A0">
      <w:pPr>
        <w:pStyle w:val="NormalWeb"/>
        <w:shd w:val="clear" w:color="auto" w:fill="FFFFFF"/>
        <w:spacing w:before="0" w:beforeAutospacing="0" w:after="150" w:afterAutospacing="0"/>
        <w:rPr>
          <w:rFonts w:ascii="Arial" w:hAnsi="Arial" w:cs="Arial"/>
          <w:color w:val="000000"/>
          <w:sz w:val="28"/>
          <w:szCs w:val="28"/>
        </w:rPr>
      </w:pPr>
      <w:r w:rsidRPr="000F598B">
        <w:rPr>
          <w:rFonts w:ascii="Arial" w:hAnsi="Arial" w:cs="Arial"/>
          <w:color w:val="000000"/>
          <w:sz w:val="28"/>
          <w:szCs w:val="28"/>
        </w:rPr>
        <w:lastRenderedPageBreak/>
        <w:t>Most drone has a fixed landing gear. However, the best drones will have retractable landing gear giving a full 360 degree view when in the air.</w:t>
      </w:r>
    </w:p>
    <w:p w14:paraId="08BE2F5D" w14:textId="77777777" w:rsidR="009A04A0" w:rsidRPr="000F598B" w:rsidRDefault="009A04A0" w:rsidP="009A04A0">
      <w:pPr>
        <w:pStyle w:val="Heading3"/>
        <w:shd w:val="clear" w:color="auto" w:fill="FFFFFF"/>
        <w:spacing w:before="300" w:beforeAutospacing="0" w:after="150" w:afterAutospacing="0"/>
        <w:rPr>
          <w:rFonts w:ascii="Arial" w:hAnsi="Arial" w:cs="Arial"/>
          <w:b w:val="0"/>
          <w:bCs w:val="0"/>
          <w:color w:val="000000"/>
          <w:sz w:val="32"/>
          <w:szCs w:val="32"/>
        </w:rPr>
      </w:pPr>
      <w:r w:rsidRPr="000F598B">
        <w:rPr>
          <w:rFonts w:ascii="Arial" w:hAnsi="Arial" w:cs="Arial"/>
          <w:color w:val="008000"/>
          <w:sz w:val="32"/>
          <w:szCs w:val="32"/>
        </w:rPr>
        <w:t>F. Boom</w:t>
      </w:r>
    </w:p>
    <w:p w14:paraId="032BB37E" w14:textId="77777777" w:rsidR="009A04A0" w:rsidRPr="000F598B" w:rsidRDefault="009A04A0" w:rsidP="009A04A0">
      <w:pPr>
        <w:pStyle w:val="NormalWeb"/>
        <w:shd w:val="clear" w:color="auto" w:fill="FFFFFF"/>
        <w:spacing w:before="0" w:beforeAutospacing="0" w:after="150" w:afterAutospacing="0"/>
        <w:rPr>
          <w:rFonts w:ascii="Arial" w:hAnsi="Arial" w:cs="Arial"/>
          <w:color w:val="000000"/>
          <w:sz w:val="28"/>
          <w:szCs w:val="28"/>
        </w:rPr>
      </w:pPr>
      <w:r w:rsidRPr="000F598B">
        <w:rPr>
          <w:rFonts w:ascii="Arial" w:hAnsi="Arial" w:cs="Arial"/>
          <w:color w:val="000000"/>
          <w:sz w:val="28"/>
          <w:szCs w:val="28"/>
        </w:rPr>
        <w:t xml:space="preserve">Shorter booms increase maneuverability, while longer booms increase stability. Booms must be tough to hold up in a crash, while interfering with prop downdraft as little as possible.  In many drones, the boom is part of the main body. Other </w:t>
      </w:r>
      <w:proofErr w:type="gramStart"/>
      <w:r w:rsidRPr="000F598B">
        <w:rPr>
          <w:rFonts w:ascii="Arial" w:hAnsi="Arial" w:cs="Arial"/>
          <w:color w:val="000000"/>
          <w:sz w:val="28"/>
          <w:szCs w:val="28"/>
        </w:rPr>
        <w:t>drone have</w:t>
      </w:r>
      <w:proofErr w:type="gramEnd"/>
      <w:r w:rsidRPr="000F598B">
        <w:rPr>
          <w:rFonts w:ascii="Arial" w:hAnsi="Arial" w:cs="Arial"/>
          <w:color w:val="000000"/>
          <w:sz w:val="28"/>
          <w:szCs w:val="28"/>
        </w:rPr>
        <w:t xml:space="preserve"> a definite boom as a separate part. The Parrot AR 2.0 has the central cross boom.</w:t>
      </w:r>
    </w:p>
    <w:p w14:paraId="235A5A67" w14:textId="77777777" w:rsidR="009A04A0" w:rsidRPr="000F598B" w:rsidRDefault="009A04A0" w:rsidP="009A04A0">
      <w:pPr>
        <w:pStyle w:val="Heading3"/>
        <w:shd w:val="clear" w:color="auto" w:fill="FFFFFF"/>
        <w:spacing w:before="300" w:beforeAutospacing="0" w:after="150" w:afterAutospacing="0"/>
        <w:rPr>
          <w:rFonts w:ascii="Arial" w:hAnsi="Arial" w:cs="Arial"/>
          <w:b w:val="0"/>
          <w:bCs w:val="0"/>
          <w:color w:val="000000"/>
          <w:sz w:val="32"/>
          <w:szCs w:val="32"/>
        </w:rPr>
      </w:pPr>
      <w:r w:rsidRPr="000F598B">
        <w:rPr>
          <w:rFonts w:ascii="Arial" w:hAnsi="Arial" w:cs="Arial"/>
          <w:color w:val="008000"/>
          <w:sz w:val="32"/>
          <w:szCs w:val="32"/>
        </w:rPr>
        <w:t>G. Main Drone Body Part</w:t>
      </w:r>
    </w:p>
    <w:p w14:paraId="5C4AEAB2" w14:textId="77777777" w:rsidR="009A04A0" w:rsidRPr="000F598B" w:rsidRDefault="009A04A0" w:rsidP="009A04A0">
      <w:pPr>
        <w:pStyle w:val="NormalWeb"/>
        <w:shd w:val="clear" w:color="auto" w:fill="FFFFFF"/>
        <w:spacing w:before="0" w:beforeAutospacing="0" w:after="150" w:afterAutospacing="0"/>
        <w:rPr>
          <w:rFonts w:ascii="Arial" w:hAnsi="Arial" w:cs="Arial"/>
          <w:color w:val="000000"/>
          <w:sz w:val="28"/>
          <w:szCs w:val="28"/>
        </w:rPr>
      </w:pPr>
      <w:r w:rsidRPr="000F598B">
        <w:rPr>
          <w:rFonts w:ascii="Arial" w:hAnsi="Arial" w:cs="Arial"/>
          <w:color w:val="000000"/>
          <w:sz w:val="28"/>
          <w:szCs w:val="28"/>
        </w:rPr>
        <w:t>This is the central hub from which booms radiate like spokes on a wheel.  It houses battery, main boards, processors avionics, cameras, and sensors.</w:t>
      </w:r>
    </w:p>
    <w:p w14:paraId="0497B68C" w14:textId="77777777" w:rsidR="00F70FDB" w:rsidRPr="000F598B" w:rsidRDefault="00F70FDB" w:rsidP="00F70FDB">
      <w:pPr>
        <w:pStyle w:val="Heading3"/>
        <w:shd w:val="clear" w:color="auto" w:fill="FFFFFF"/>
        <w:spacing w:before="300" w:beforeAutospacing="0" w:after="150" w:afterAutospacing="0"/>
        <w:rPr>
          <w:rFonts w:ascii="Arial" w:hAnsi="Arial" w:cs="Arial"/>
          <w:b w:val="0"/>
          <w:bCs w:val="0"/>
          <w:color w:val="000000"/>
          <w:sz w:val="32"/>
          <w:szCs w:val="32"/>
        </w:rPr>
      </w:pPr>
      <w:r w:rsidRPr="000F598B">
        <w:rPr>
          <w:rStyle w:val="Strong"/>
          <w:rFonts w:ascii="Arial" w:hAnsi="Arial" w:cs="Arial"/>
          <w:b/>
          <w:bCs/>
          <w:color w:val="008000"/>
          <w:sz w:val="32"/>
          <w:szCs w:val="32"/>
        </w:rPr>
        <w:t>H. Electronic Speed Controllers (ESC)</w:t>
      </w:r>
    </w:p>
    <w:p w14:paraId="4B42C272" w14:textId="77777777" w:rsidR="00F70FDB" w:rsidRPr="000F598B" w:rsidRDefault="00F70FDB" w:rsidP="00F70FDB">
      <w:pPr>
        <w:pStyle w:val="NormalWeb"/>
        <w:shd w:val="clear" w:color="auto" w:fill="FFFFFF"/>
        <w:spacing w:before="0" w:beforeAutospacing="0" w:after="150" w:afterAutospacing="0"/>
        <w:rPr>
          <w:rFonts w:ascii="Arial" w:hAnsi="Arial" w:cs="Arial"/>
          <w:color w:val="000000"/>
          <w:sz w:val="28"/>
          <w:szCs w:val="28"/>
        </w:rPr>
      </w:pPr>
      <w:r w:rsidRPr="000F598B">
        <w:rPr>
          <w:rFonts w:ascii="Arial" w:hAnsi="Arial" w:cs="Arial"/>
          <w:color w:val="000000"/>
          <w:sz w:val="28"/>
          <w:szCs w:val="28"/>
        </w:rPr>
        <w:t>An electronic speed controller or ESC is an electronic circuit with the purpose to vary an electric motor’s speed, its direction and possibly also to act as a dynamic brake. It converts DC battery power into 3-phase AC for driving brushless motors.</w:t>
      </w:r>
    </w:p>
    <w:p w14:paraId="5B2A61FC" w14:textId="77777777" w:rsidR="00F70FDB" w:rsidRPr="000F598B" w:rsidRDefault="00F70FDB" w:rsidP="00F70FDB">
      <w:pPr>
        <w:pStyle w:val="NormalWeb"/>
        <w:shd w:val="clear" w:color="auto" w:fill="FFFFFF"/>
        <w:spacing w:before="0" w:beforeAutospacing="0" w:after="150" w:afterAutospacing="0"/>
        <w:rPr>
          <w:rFonts w:ascii="Arial" w:hAnsi="Arial" w:cs="Arial"/>
          <w:color w:val="000000"/>
          <w:sz w:val="28"/>
          <w:szCs w:val="28"/>
        </w:rPr>
      </w:pPr>
      <w:r w:rsidRPr="000F598B">
        <w:rPr>
          <w:rFonts w:ascii="Arial" w:hAnsi="Arial" w:cs="Arial"/>
          <w:color w:val="000000"/>
          <w:sz w:val="28"/>
          <w:szCs w:val="28"/>
        </w:rPr>
        <w:t xml:space="preserve">Electronic Speed Controllers are an essential component of modern </w:t>
      </w:r>
      <w:proofErr w:type="spellStart"/>
      <w:r w:rsidRPr="000F598B">
        <w:rPr>
          <w:rFonts w:ascii="Arial" w:hAnsi="Arial" w:cs="Arial"/>
          <w:color w:val="000000"/>
          <w:sz w:val="28"/>
          <w:szCs w:val="28"/>
        </w:rPr>
        <w:t>quadcopters</w:t>
      </w:r>
      <w:proofErr w:type="spellEnd"/>
      <w:r w:rsidRPr="000F598B">
        <w:rPr>
          <w:rFonts w:ascii="Arial" w:hAnsi="Arial" w:cs="Arial"/>
          <w:color w:val="000000"/>
          <w:sz w:val="28"/>
          <w:szCs w:val="28"/>
        </w:rPr>
        <w:t xml:space="preserve"> (and all </w:t>
      </w:r>
      <w:proofErr w:type="spellStart"/>
      <w:r w:rsidRPr="000F598B">
        <w:rPr>
          <w:rFonts w:ascii="Arial" w:hAnsi="Arial" w:cs="Arial"/>
          <w:color w:val="000000"/>
          <w:sz w:val="28"/>
          <w:szCs w:val="28"/>
        </w:rPr>
        <w:t>multirotors</w:t>
      </w:r>
      <w:proofErr w:type="spellEnd"/>
      <w:r w:rsidRPr="000F598B">
        <w:rPr>
          <w:rFonts w:ascii="Arial" w:hAnsi="Arial" w:cs="Arial"/>
          <w:color w:val="000000"/>
          <w:sz w:val="28"/>
          <w:szCs w:val="28"/>
        </w:rPr>
        <w:t>) which offer high power, high frequency, high resolution 3-phase AC power to the motors in an extremely compact miniature package.</w:t>
      </w:r>
    </w:p>
    <w:p w14:paraId="03FDE0D5" w14:textId="77777777" w:rsidR="00F70FDB" w:rsidRPr="000F598B" w:rsidRDefault="00F70FDB" w:rsidP="00F70FDB">
      <w:pPr>
        <w:pStyle w:val="NormalWeb"/>
        <w:shd w:val="clear" w:color="auto" w:fill="FFFFFF"/>
        <w:spacing w:before="0" w:beforeAutospacing="0" w:after="150" w:afterAutospacing="0"/>
        <w:rPr>
          <w:rFonts w:ascii="Arial" w:hAnsi="Arial" w:cs="Arial"/>
          <w:color w:val="000000"/>
          <w:sz w:val="28"/>
          <w:szCs w:val="28"/>
        </w:rPr>
      </w:pPr>
      <w:r w:rsidRPr="000F598B">
        <w:rPr>
          <w:rFonts w:ascii="Arial" w:hAnsi="Arial" w:cs="Arial"/>
          <w:color w:val="000000"/>
          <w:sz w:val="28"/>
          <w:szCs w:val="28"/>
        </w:rPr>
        <w:t>A massive leap in ESC innovation came on the DJI Inspire 1, which uses new </w:t>
      </w:r>
      <w:hyperlink r:id="rId20" w:tgtFrame="_blank" w:history="1">
        <w:r w:rsidRPr="000F598B">
          <w:rPr>
            <w:rStyle w:val="Hyperlink"/>
            <w:rFonts w:ascii="Arial" w:hAnsi="Arial" w:cs="Arial"/>
            <w:color w:val="2200CC"/>
            <w:sz w:val="28"/>
            <w:szCs w:val="28"/>
          </w:rPr>
          <w:t>sinusoidal</w:t>
        </w:r>
      </w:hyperlink>
      <w:r w:rsidRPr="000F598B">
        <w:rPr>
          <w:rFonts w:ascii="Arial" w:hAnsi="Arial" w:cs="Arial"/>
          <w:color w:val="000000"/>
          <w:sz w:val="28"/>
          <w:szCs w:val="28"/>
        </w:rPr>
        <w:t> drive electronic speed controllers to replace the more square wave drive of traditional ESCs.  The Inspire 1 goes further by using </w:t>
      </w:r>
      <w:hyperlink r:id="rId21" w:tgtFrame="_blank" w:history="1">
        <w:r w:rsidRPr="000F598B">
          <w:rPr>
            <w:rStyle w:val="Hyperlink"/>
            <w:rFonts w:ascii="Arial" w:hAnsi="Arial" w:cs="Arial"/>
            <w:color w:val="2200CC"/>
            <w:sz w:val="28"/>
            <w:szCs w:val="28"/>
          </w:rPr>
          <w:t xml:space="preserve">closed loop torque </w:t>
        </w:r>
        <w:proofErr w:type="spellStart"/>
        <w:r w:rsidRPr="000F598B">
          <w:rPr>
            <w:rStyle w:val="Hyperlink"/>
            <w:rFonts w:ascii="Arial" w:hAnsi="Arial" w:cs="Arial"/>
            <w:color w:val="2200CC"/>
            <w:sz w:val="28"/>
            <w:szCs w:val="28"/>
          </w:rPr>
          <w:t>control</w:t>
        </w:r>
      </w:hyperlink>
      <w:r w:rsidRPr="000F598B">
        <w:rPr>
          <w:rFonts w:ascii="Arial" w:hAnsi="Arial" w:cs="Arial"/>
          <w:color w:val="000000"/>
          <w:sz w:val="28"/>
          <w:szCs w:val="28"/>
        </w:rPr>
        <w:t>and</w:t>
      </w:r>
      <w:proofErr w:type="spellEnd"/>
      <w:r w:rsidRPr="000F598B">
        <w:rPr>
          <w:rFonts w:ascii="Arial" w:hAnsi="Arial" w:cs="Arial"/>
          <w:color w:val="000000"/>
          <w:sz w:val="28"/>
          <w:szCs w:val="28"/>
        </w:rPr>
        <w:t xml:space="preserve"> distinct functional redundancy, which adds extra efficiency and reliability to the motors.</w:t>
      </w:r>
    </w:p>
    <w:p w14:paraId="5EC446EB" w14:textId="77777777" w:rsidR="00F70FDB" w:rsidRDefault="00F70FDB" w:rsidP="00F70FDB">
      <w:pPr>
        <w:pStyle w:val="Heading3"/>
        <w:shd w:val="clear" w:color="auto" w:fill="FFFFFF"/>
        <w:spacing w:before="300" w:beforeAutospacing="0" w:after="150" w:afterAutospacing="0"/>
        <w:rPr>
          <w:rStyle w:val="Strong"/>
          <w:rFonts w:ascii="Arial" w:hAnsi="Arial" w:cs="Arial"/>
          <w:b/>
          <w:bCs/>
          <w:color w:val="008000"/>
        </w:rPr>
      </w:pPr>
    </w:p>
    <w:p w14:paraId="27B78DD8" w14:textId="77777777" w:rsidR="00F70FDB" w:rsidRDefault="00F70FDB" w:rsidP="00F70FDB">
      <w:pPr>
        <w:pStyle w:val="Heading3"/>
        <w:shd w:val="clear" w:color="auto" w:fill="FFFFFF"/>
        <w:spacing w:before="300" w:beforeAutospacing="0" w:after="150" w:afterAutospacing="0"/>
        <w:rPr>
          <w:rStyle w:val="Strong"/>
          <w:rFonts w:ascii="Arial" w:hAnsi="Arial" w:cs="Arial"/>
          <w:b/>
          <w:bCs/>
          <w:color w:val="008000"/>
        </w:rPr>
      </w:pPr>
    </w:p>
    <w:p w14:paraId="1C7B5A10" w14:textId="77777777" w:rsidR="00303096" w:rsidRDefault="00303096" w:rsidP="00F70FDB">
      <w:pPr>
        <w:pStyle w:val="Heading3"/>
        <w:shd w:val="clear" w:color="auto" w:fill="FFFFFF"/>
        <w:spacing w:before="300" w:beforeAutospacing="0" w:after="150" w:afterAutospacing="0"/>
        <w:rPr>
          <w:rStyle w:val="Strong"/>
          <w:rFonts w:ascii="Arial" w:hAnsi="Arial" w:cs="Arial"/>
          <w:b/>
          <w:bCs/>
          <w:color w:val="008000"/>
        </w:rPr>
      </w:pPr>
    </w:p>
    <w:p w14:paraId="326B6D30" w14:textId="77777777" w:rsidR="00C63757" w:rsidRDefault="00C63757" w:rsidP="00F70FDB">
      <w:pPr>
        <w:pStyle w:val="Heading3"/>
        <w:shd w:val="clear" w:color="auto" w:fill="FFFFFF"/>
        <w:spacing w:before="300" w:beforeAutospacing="0" w:after="150" w:afterAutospacing="0"/>
        <w:rPr>
          <w:rStyle w:val="Strong"/>
          <w:rFonts w:ascii="Arial" w:hAnsi="Arial" w:cs="Arial"/>
          <w:b/>
          <w:bCs/>
          <w:color w:val="008000"/>
          <w:sz w:val="28"/>
          <w:szCs w:val="28"/>
        </w:rPr>
      </w:pPr>
    </w:p>
    <w:p w14:paraId="5E48ABD8" w14:textId="77777777" w:rsidR="00C63757" w:rsidRDefault="00C63757" w:rsidP="00F70FDB">
      <w:pPr>
        <w:pStyle w:val="Heading3"/>
        <w:shd w:val="clear" w:color="auto" w:fill="FFFFFF"/>
        <w:spacing w:before="300" w:beforeAutospacing="0" w:after="150" w:afterAutospacing="0"/>
        <w:rPr>
          <w:rStyle w:val="Strong"/>
          <w:rFonts w:ascii="Arial" w:hAnsi="Arial" w:cs="Arial"/>
          <w:b/>
          <w:bCs/>
          <w:color w:val="008000"/>
          <w:sz w:val="28"/>
          <w:szCs w:val="28"/>
        </w:rPr>
      </w:pPr>
    </w:p>
    <w:p w14:paraId="1D638C91" w14:textId="61C5E2EC" w:rsidR="00F70FDB" w:rsidRPr="00AD5937" w:rsidRDefault="00F70FDB" w:rsidP="00F70FDB">
      <w:pPr>
        <w:pStyle w:val="Heading3"/>
        <w:shd w:val="clear" w:color="auto" w:fill="FFFFFF"/>
        <w:spacing w:before="300" w:beforeAutospacing="0" w:after="150" w:afterAutospacing="0"/>
        <w:rPr>
          <w:rFonts w:ascii="Arial" w:hAnsi="Arial" w:cs="Arial"/>
          <w:b w:val="0"/>
          <w:bCs w:val="0"/>
          <w:color w:val="000000"/>
          <w:sz w:val="28"/>
          <w:szCs w:val="28"/>
        </w:rPr>
      </w:pPr>
      <w:r w:rsidRPr="00AD5937">
        <w:rPr>
          <w:rStyle w:val="Strong"/>
          <w:rFonts w:ascii="Arial" w:hAnsi="Arial" w:cs="Arial"/>
          <w:b/>
          <w:bCs/>
          <w:color w:val="008000"/>
          <w:sz w:val="28"/>
          <w:szCs w:val="28"/>
        </w:rPr>
        <w:lastRenderedPageBreak/>
        <w:t>I. Flight Controller</w:t>
      </w:r>
    </w:p>
    <w:p w14:paraId="24F55C68" w14:textId="458FF602" w:rsidR="00C63757" w:rsidRDefault="00F70FDB" w:rsidP="00F70FDB">
      <w:pPr>
        <w:pStyle w:val="NormalWeb"/>
        <w:shd w:val="clear" w:color="auto" w:fill="FFFFFF"/>
        <w:spacing w:before="0" w:beforeAutospacing="0" w:after="150" w:afterAutospacing="0"/>
        <w:rPr>
          <w:rFonts w:ascii="Arial" w:hAnsi="Arial" w:cs="Arial"/>
          <w:color w:val="000000"/>
          <w:sz w:val="28"/>
          <w:szCs w:val="28"/>
        </w:rPr>
      </w:pPr>
      <w:r>
        <w:rPr>
          <w:rFonts w:ascii="Arial" w:hAnsi="Arial" w:cs="Arial"/>
          <w:noProof/>
          <w:color w:val="000000"/>
          <w:sz w:val="23"/>
          <w:szCs w:val="23"/>
        </w:rPr>
        <w:drawing>
          <wp:inline distT="0" distB="0" distL="0" distR="0" wp14:anchorId="4EB553FA" wp14:editId="14E5AF84">
            <wp:extent cx="2857500" cy="2171700"/>
            <wp:effectExtent l="0" t="0" r="0" b="0"/>
            <wp:docPr id="5" name="Picture 5" descr="WooKong-M Flight Controller Drone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oKong-M Flight Controller Drone Compon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2171700"/>
                    </a:xfrm>
                    <a:prstGeom prst="rect">
                      <a:avLst/>
                    </a:prstGeom>
                    <a:noFill/>
                    <a:ln>
                      <a:noFill/>
                    </a:ln>
                  </pic:spPr>
                </pic:pic>
              </a:graphicData>
            </a:graphic>
          </wp:inline>
        </w:drawing>
      </w:r>
    </w:p>
    <w:p w14:paraId="3F5BCE86" w14:textId="17FB9705" w:rsidR="00C63757" w:rsidRPr="00C63757" w:rsidRDefault="00C63757" w:rsidP="00F70FDB">
      <w:pPr>
        <w:pStyle w:val="NormalWeb"/>
        <w:shd w:val="clear" w:color="auto" w:fill="FFFFFF"/>
        <w:spacing w:before="0" w:beforeAutospacing="0" w:after="150" w:afterAutospacing="0"/>
        <w:rPr>
          <w:rFonts w:ascii="Arial" w:hAnsi="Arial" w:cs="Arial"/>
          <w:color w:val="000000"/>
          <w:sz w:val="20"/>
          <w:szCs w:val="20"/>
        </w:rPr>
      </w:pPr>
      <w:r>
        <w:rPr>
          <w:rFonts w:ascii="Arial" w:hAnsi="Arial" w:cs="Arial"/>
          <w:color w:val="000000"/>
          <w:sz w:val="28"/>
          <w:szCs w:val="28"/>
        </w:rPr>
        <w:tab/>
      </w:r>
      <w:r>
        <w:rPr>
          <w:rFonts w:ascii="Arial" w:hAnsi="Arial" w:cs="Arial"/>
          <w:color w:val="000000"/>
          <w:sz w:val="28"/>
          <w:szCs w:val="28"/>
        </w:rPr>
        <w:tab/>
      </w:r>
      <w:r w:rsidRPr="00C63757">
        <w:rPr>
          <w:rFonts w:ascii="Arial" w:hAnsi="Arial" w:cs="Arial"/>
          <w:color w:val="000000"/>
          <w:sz w:val="20"/>
          <w:szCs w:val="20"/>
        </w:rPr>
        <w:t>Figure1.4</w:t>
      </w:r>
    </w:p>
    <w:p w14:paraId="0F145BFD" w14:textId="73E6BA93" w:rsidR="00F70FDB" w:rsidRPr="000F598B" w:rsidRDefault="00F70FDB" w:rsidP="00F70FDB">
      <w:pPr>
        <w:pStyle w:val="NormalWeb"/>
        <w:shd w:val="clear" w:color="auto" w:fill="FFFFFF"/>
        <w:spacing w:before="0" w:beforeAutospacing="0" w:after="150" w:afterAutospacing="0"/>
        <w:rPr>
          <w:rFonts w:ascii="Arial" w:hAnsi="Arial" w:cs="Arial"/>
          <w:color w:val="000000"/>
          <w:sz w:val="28"/>
          <w:szCs w:val="28"/>
        </w:rPr>
      </w:pPr>
      <w:r w:rsidRPr="000F598B">
        <w:rPr>
          <w:rFonts w:ascii="Arial" w:hAnsi="Arial" w:cs="Arial"/>
          <w:color w:val="000000"/>
          <w:sz w:val="28"/>
          <w:szCs w:val="28"/>
        </w:rPr>
        <w:t>The </w:t>
      </w:r>
      <w:hyperlink r:id="rId23" w:tgtFrame="_blank" w:history="1">
        <w:r w:rsidRPr="000F598B">
          <w:rPr>
            <w:rStyle w:val="Hyperlink"/>
            <w:rFonts w:ascii="Arial" w:hAnsi="Arial" w:cs="Arial"/>
            <w:color w:val="2200CC"/>
            <w:sz w:val="28"/>
            <w:szCs w:val="28"/>
          </w:rPr>
          <w:t>flight controller</w:t>
        </w:r>
      </w:hyperlink>
      <w:r w:rsidRPr="000F598B">
        <w:rPr>
          <w:rFonts w:ascii="Arial" w:hAnsi="Arial" w:cs="Arial"/>
          <w:color w:val="000000"/>
          <w:sz w:val="28"/>
          <w:szCs w:val="28"/>
        </w:rPr>
        <w:t> interprets input from receiver, GPS module, battery monitor, IMU and other onboard sensors. It regulates motor speeds, via ESCs, to provide steering, as well as triggering cameras or other payloads. It controls autopilot, waypoints, </w:t>
      </w:r>
      <w:hyperlink r:id="rId24" w:tgtFrame="_blank" w:history="1">
        <w:r w:rsidRPr="000F598B">
          <w:rPr>
            <w:rStyle w:val="Hyperlink"/>
            <w:rFonts w:ascii="Arial" w:hAnsi="Arial" w:cs="Arial"/>
            <w:color w:val="2200CC"/>
            <w:sz w:val="28"/>
            <w:szCs w:val="28"/>
          </w:rPr>
          <w:t>follow me</w:t>
        </w:r>
      </w:hyperlink>
      <w:r w:rsidRPr="000F598B">
        <w:rPr>
          <w:rFonts w:ascii="Arial" w:hAnsi="Arial" w:cs="Arial"/>
          <w:color w:val="000000"/>
          <w:sz w:val="28"/>
          <w:szCs w:val="28"/>
        </w:rPr>
        <w:t>, failsafe and many other autonomous functions.  The flight controller is central to the whole functioning of your UAV.</w:t>
      </w:r>
    </w:p>
    <w:p w14:paraId="43110279" w14:textId="77777777" w:rsidR="00F70FDB" w:rsidRPr="000F598B" w:rsidRDefault="00F70FDB" w:rsidP="00F70FDB">
      <w:pPr>
        <w:pStyle w:val="Heading3"/>
        <w:shd w:val="clear" w:color="auto" w:fill="FFFFFF"/>
        <w:spacing w:before="300" w:beforeAutospacing="0" w:after="150" w:afterAutospacing="0"/>
        <w:rPr>
          <w:rFonts w:ascii="Arial" w:hAnsi="Arial" w:cs="Arial"/>
          <w:b w:val="0"/>
          <w:bCs w:val="0"/>
          <w:color w:val="000000"/>
          <w:sz w:val="32"/>
          <w:szCs w:val="32"/>
        </w:rPr>
      </w:pPr>
      <w:r w:rsidRPr="000F598B">
        <w:rPr>
          <w:rFonts w:ascii="Arial" w:hAnsi="Arial" w:cs="Arial"/>
          <w:color w:val="008000"/>
          <w:sz w:val="32"/>
          <w:szCs w:val="32"/>
        </w:rPr>
        <w:t>J. GPS Module</w:t>
      </w:r>
    </w:p>
    <w:p w14:paraId="7E98B69E" w14:textId="77777777" w:rsidR="00F70FDB" w:rsidRPr="000F598B" w:rsidRDefault="00F70FDB" w:rsidP="00F70FDB">
      <w:pPr>
        <w:pStyle w:val="NormalWeb"/>
        <w:shd w:val="clear" w:color="auto" w:fill="FFFFFF"/>
        <w:spacing w:before="0" w:beforeAutospacing="0" w:after="150" w:afterAutospacing="0"/>
        <w:rPr>
          <w:rFonts w:ascii="Arial" w:hAnsi="Arial" w:cs="Arial"/>
          <w:color w:val="000000"/>
          <w:sz w:val="28"/>
          <w:szCs w:val="28"/>
        </w:rPr>
      </w:pPr>
      <w:r w:rsidRPr="000F598B">
        <w:rPr>
          <w:rFonts w:ascii="Arial" w:hAnsi="Arial" w:cs="Arial"/>
          <w:color w:val="000000"/>
          <w:sz w:val="28"/>
          <w:szCs w:val="28"/>
        </w:rPr>
        <w:t>The GPS module often combines GPS receiver and magnetometer to provide latitude, longitude, elevation, and compass heading from a single device. GPS is an important requirement for </w:t>
      </w:r>
      <w:hyperlink r:id="rId25" w:tgtFrame="_blank" w:history="1">
        <w:r w:rsidRPr="000F598B">
          <w:rPr>
            <w:rStyle w:val="Hyperlink"/>
            <w:rFonts w:ascii="Arial" w:hAnsi="Arial" w:cs="Arial"/>
            <w:color w:val="2200CC"/>
            <w:sz w:val="28"/>
            <w:szCs w:val="28"/>
          </w:rPr>
          <w:t>waypoint navigation</w:t>
        </w:r>
      </w:hyperlink>
      <w:r w:rsidRPr="000F598B">
        <w:rPr>
          <w:rFonts w:ascii="Arial" w:hAnsi="Arial" w:cs="Arial"/>
          <w:color w:val="000000"/>
          <w:sz w:val="28"/>
          <w:szCs w:val="28"/>
        </w:rPr>
        <w:t> and many other autonomous flight modes. Without GPS, drones would have very limited uses.</w:t>
      </w:r>
    </w:p>
    <w:p w14:paraId="43A2C35C" w14:textId="77777777" w:rsidR="00F70FDB" w:rsidRPr="000F598B" w:rsidRDefault="00F70FDB" w:rsidP="00F70FDB">
      <w:pPr>
        <w:pStyle w:val="NormalWeb"/>
        <w:shd w:val="clear" w:color="auto" w:fill="FFFFFF"/>
        <w:spacing w:before="0" w:beforeAutospacing="0" w:after="150" w:afterAutospacing="0"/>
        <w:rPr>
          <w:rFonts w:ascii="Arial" w:hAnsi="Arial" w:cs="Arial"/>
          <w:color w:val="000000"/>
          <w:sz w:val="28"/>
          <w:szCs w:val="28"/>
        </w:rPr>
      </w:pPr>
      <w:r w:rsidRPr="000F598B">
        <w:rPr>
          <w:rFonts w:ascii="Arial" w:hAnsi="Arial" w:cs="Arial"/>
          <w:color w:val="000000"/>
          <w:sz w:val="28"/>
          <w:szCs w:val="28"/>
        </w:rPr>
        <w:t>Along with FPV, drones can navigate long distances and be used for exciting applications such as creating 3D images using </w:t>
      </w:r>
      <w:hyperlink r:id="rId26" w:tgtFrame="_blank" w:history="1">
        <w:r w:rsidRPr="000F598B">
          <w:rPr>
            <w:rStyle w:val="Hyperlink"/>
            <w:rFonts w:ascii="Arial" w:hAnsi="Arial" w:cs="Arial"/>
            <w:color w:val="2200CC"/>
            <w:sz w:val="28"/>
            <w:szCs w:val="28"/>
          </w:rPr>
          <w:t>lidar</w:t>
        </w:r>
      </w:hyperlink>
      <w:r w:rsidRPr="000F598B">
        <w:rPr>
          <w:rFonts w:ascii="Arial" w:hAnsi="Arial" w:cs="Arial"/>
          <w:color w:val="000000"/>
          <w:sz w:val="28"/>
          <w:szCs w:val="28"/>
        </w:rPr>
        <w:t> and </w:t>
      </w:r>
      <w:hyperlink r:id="rId27" w:tgtFrame="_blank" w:history="1">
        <w:r w:rsidRPr="000F598B">
          <w:rPr>
            <w:rStyle w:val="Hyperlink"/>
            <w:rFonts w:ascii="Arial" w:hAnsi="Arial" w:cs="Arial"/>
            <w:color w:val="2200CC"/>
            <w:sz w:val="28"/>
            <w:szCs w:val="28"/>
          </w:rPr>
          <w:t>photogrammetry</w:t>
        </w:r>
      </w:hyperlink>
      <w:r w:rsidRPr="000F598B">
        <w:rPr>
          <w:rFonts w:ascii="Arial" w:hAnsi="Arial" w:cs="Arial"/>
          <w:color w:val="000000"/>
          <w:sz w:val="28"/>
          <w:szCs w:val="28"/>
        </w:rPr>
        <w:t> sensors.</w:t>
      </w:r>
    </w:p>
    <w:p w14:paraId="562D72EB" w14:textId="77777777" w:rsidR="00F70FDB" w:rsidRPr="000F598B" w:rsidRDefault="00F70FDB" w:rsidP="00F70FDB">
      <w:pPr>
        <w:pStyle w:val="NormalWeb"/>
        <w:shd w:val="clear" w:color="auto" w:fill="FFFFFF"/>
        <w:spacing w:before="0" w:beforeAutospacing="0" w:after="150" w:afterAutospacing="0"/>
        <w:rPr>
          <w:rFonts w:ascii="Arial" w:hAnsi="Arial" w:cs="Arial"/>
          <w:color w:val="000000"/>
          <w:sz w:val="28"/>
          <w:szCs w:val="28"/>
        </w:rPr>
      </w:pPr>
      <w:r w:rsidRPr="000F598B">
        <w:rPr>
          <w:rFonts w:ascii="Arial" w:hAnsi="Arial" w:cs="Arial"/>
          <w:color w:val="000000"/>
          <w:sz w:val="28"/>
          <w:szCs w:val="28"/>
        </w:rPr>
        <w:t>GPS stands for Global Positioning System. It is an American standard which provides location and time information in all weather conditions, anywhere on or near the Earth where there is an unobstructed line of sight to four or more GPS satellites.</w:t>
      </w:r>
    </w:p>
    <w:p w14:paraId="289E7AB0" w14:textId="77777777" w:rsidR="00F70FDB" w:rsidRPr="000F598B" w:rsidRDefault="00F70FDB" w:rsidP="00F70FDB">
      <w:pPr>
        <w:pStyle w:val="NormalWeb"/>
        <w:shd w:val="clear" w:color="auto" w:fill="FFFFFF"/>
        <w:spacing w:before="0" w:beforeAutospacing="0" w:after="150" w:afterAutospacing="0"/>
        <w:rPr>
          <w:rFonts w:ascii="Arial" w:hAnsi="Arial" w:cs="Arial"/>
          <w:color w:val="000000"/>
          <w:sz w:val="28"/>
          <w:szCs w:val="28"/>
        </w:rPr>
      </w:pPr>
      <w:r w:rsidRPr="000F598B">
        <w:rPr>
          <w:rFonts w:ascii="Arial" w:hAnsi="Arial" w:cs="Arial"/>
          <w:color w:val="000000"/>
          <w:sz w:val="28"/>
          <w:szCs w:val="28"/>
        </w:rPr>
        <w:t xml:space="preserve">Some of the latest drones have added </w:t>
      </w:r>
      <w:proofErr w:type="spellStart"/>
      <w:r w:rsidRPr="000F598B">
        <w:rPr>
          <w:rFonts w:ascii="Arial" w:hAnsi="Arial" w:cs="Arial"/>
          <w:color w:val="000000"/>
          <w:sz w:val="28"/>
          <w:szCs w:val="28"/>
        </w:rPr>
        <w:t>Glonass</w:t>
      </w:r>
      <w:proofErr w:type="spellEnd"/>
      <w:r w:rsidRPr="000F598B">
        <w:rPr>
          <w:rFonts w:ascii="Arial" w:hAnsi="Arial" w:cs="Arial"/>
          <w:color w:val="000000"/>
          <w:sz w:val="28"/>
          <w:szCs w:val="28"/>
        </w:rPr>
        <w:t xml:space="preserve">, which is the Russian equivalent of GPS.  This means your drone is almost guaranteed to find many more satellites to get its positioning from.  With both systems, you </w:t>
      </w:r>
      <w:r w:rsidRPr="000F598B">
        <w:rPr>
          <w:rFonts w:ascii="Arial" w:hAnsi="Arial" w:cs="Arial"/>
          <w:color w:val="000000"/>
          <w:sz w:val="28"/>
          <w:szCs w:val="28"/>
        </w:rPr>
        <w:lastRenderedPageBreak/>
        <w:t xml:space="preserve">can fly more accurately and also can fly safer as you know you won’t </w:t>
      </w:r>
      <w:proofErr w:type="spellStart"/>
      <w:r w:rsidRPr="000F598B">
        <w:rPr>
          <w:rFonts w:ascii="Arial" w:hAnsi="Arial" w:cs="Arial"/>
          <w:color w:val="000000"/>
          <w:sz w:val="28"/>
          <w:szCs w:val="28"/>
        </w:rPr>
        <w:t>loose</w:t>
      </w:r>
      <w:proofErr w:type="spellEnd"/>
      <w:r w:rsidRPr="000F598B">
        <w:rPr>
          <w:rFonts w:ascii="Arial" w:hAnsi="Arial" w:cs="Arial"/>
          <w:color w:val="000000"/>
          <w:sz w:val="28"/>
          <w:szCs w:val="28"/>
        </w:rPr>
        <w:t xml:space="preserve"> satellite connection.</w:t>
      </w:r>
    </w:p>
    <w:p w14:paraId="571C69EB" w14:textId="0067C973" w:rsidR="00F90FA9" w:rsidRPr="000F598B" w:rsidRDefault="00F70FDB" w:rsidP="00F90FA9">
      <w:pPr>
        <w:rPr>
          <w:rFonts w:ascii="Arial" w:hAnsi="Arial" w:cs="Arial"/>
          <w:color w:val="000000"/>
          <w:sz w:val="28"/>
          <w:szCs w:val="28"/>
          <w:shd w:val="clear" w:color="auto" w:fill="FFFFFF"/>
        </w:rPr>
      </w:pPr>
      <w:r w:rsidRPr="000F598B">
        <w:rPr>
          <w:rStyle w:val="Strong"/>
          <w:rFonts w:ascii="Arial" w:hAnsi="Arial" w:cs="Arial"/>
          <w:color w:val="FF0000"/>
          <w:sz w:val="28"/>
          <w:szCs w:val="28"/>
          <w:shd w:val="clear" w:color="auto" w:fill="FFFFFF"/>
        </w:rPr>
        <w:t>Tip</w:t>
      </w:r>
      <w:r w:rsidRPr="000F598B">
        <w:rPr>
          <w:rStyle w:val="Strong"/>
          <w:rFonts w:ascii="Arial" w:hAnsi="Arial" w:cs="Arial"/>
          <w:color w:val="000000"/>
          <w:sz w:val="28"/>
          <w:szCs w:val="28"/>
          <w:shd w:val="clear" w:color="auto" w:fill="FFFFFF"/>
        </w:rPr>
        <w:t>:</w:t>
      </w:r>
      <w:r w:rsidRPr="000F598B">
        <w:rPr>
          <w:rFonts w:ascii="Arial" w:hAnsi="Arial" w:cs="Arial"/>
          <w:color w:val="000000"/>
          <w:sz w:val="28"/>
          <w:szCs w:val="28"/>
          <w:shd w:val="clear" w:color="auto" w:fill="FFFFFF"/>
        </w:rPr>
        <w:t> Most drones allow you to program in a failsafe home point.  This allows the drone to fly back to a point if it loses connection to your remote controller.  Most drones have a minimum requirement of satellites before the home point</w:t>
      </w:r>
      <w:proofErr w:type="gramStart"/>
      <w:r w:rsidRPr="000F598B">
        <w:rPr>
          <w:rFonts w:ascii="Arial" w:hAnsi="Arial" w:cs="Arial"/>
          <w:color w:val="000000"/>
          <w:sz w:val="28"/>
          <w:szCs w:val="28"/>
          <w:shd w:val="clear" w:color="auto" w:fill="FFFFFF"/>
        </w:rPr>
        <w:t>  can</w:t>
      </w:r>
      <w:proofErr w:type="gramEnd"/>
      <w:r w:rsidRPr="000F598B">
        <w:rPr>
          <w:rFonts w:ascii="Arial" w:hAnsi="Arial" w:cs="Arial"/>
          <w:color w:val="000000"/>
          <w:sz w:val="28"/>
          <w:szCs w:val="28"/>
          <w:shd w:val="clear" w:color="auto" w:fill="FFFFFF"/>
        </w:rPr>
        <w:t xml:space="preserve"> be set.  But always set a home point. When buying a drone, keep an eye out for drones which come with both GPS and </w:t>
      </w:r>
      <w:proofErr w:type="spellStart"/>
      <w:r w:rsidRPr="000F598B">
        <w:rPr>
          <w:rFonts w:ascii="Arial" w:hAnsi="Arial" w:cs="Arial"/>
          <w:color w:val="000000"/>
          <w:sz w:val="28"/>
          <w:szCs w:val="28"/>
          <w:shd w:val="clear" w:color="auto" w:fill="FFFFFF"/>
        </w:rPr>
        <w:t>Glonass</w:t>
      </w:r>
      <w:proofErr w:type="spellEnd"/>
      <w:r w:rsidRPr="000F598B">
        <w:rPr>
          <w:rFonts w:ascii="Arial" w:hAnsi="Arial" w:cs="Arial"/>
          <w:color w:val="000000"/>
          <w:sz w:val="28"/>
          <w:szCs w:val="28"/>
          <w:shd w:val="clear" w:color="auto" w:fill="FFFFFF"/>
        </w:rPr>
        <w:t>.</w:t>
      </w:r>
    </w:p>
    <w:p w14:paraId="7A845F78" w14:textId="77777777" w:rsidR="00F70FDB" w:rsidRPr="000F598B" w:rsidRDefault="00F70FDB" w:rsidP="00F70FDB">
      <w:pPr>
        <w:pStyle w:val="Heading3"/>
        <w:shd w:val="clear" w:color="auto" w:fill="FFFFFF"/>
        <w:spacing w:before="300" w:beforeAutospacing="0" w:after="150" w:afterAutospacing="0"/>
        <w:rPr>
          <w:rFonts w:ascii="Arial" w:hAnsi="Arial" w:cs="Arial"/>
          <w:b w:val="0"/>
          <w:bCs w:val="0"/>
          <w:color w:val="000000"/>
          <w:sz w:val="32"/>
          <w:szCs w:val="32"/>
        </w:rPr>
      </w:pPr>
      <w:r w:rsidRPr="000F598B">
        <w:rPr>
          <w:rStyle w:val="Strong"/>
          <w:rFonts w:ascii="Arial" w:hAnsi="Arial" w:cs="Arial"/>
          <w:b/>
          <w:bCs/>
          <w:color w:val="008000"/>
          <w:sz w:val="32"/>
          <w:szCs w:val="32"/>
        </w:rPr>
        <w:t>K. Receiver</w:t>
      </w:r>
    </w:p>
    <w:p w14:paraId="434F78F4" w14:textId="77777777" w:rsidR="00F70FDB" w:rsidRPr="000F598B" w:rsidRDefault="00F70FDB" w:rsidP="00F70FDB">
      <w:pPr>
        <w:pStyle w:val="NormalWeb"/>
        <w:shd w:val="clear" w:color="auto" w:fill="FFFFFF"/>
        <w:spacing w:before="0" w:beforeAutospacing="0" w:after="150" w:afterAutospacing="0"/>
        <w:rPr>
          <w:rFonts w:ascii="Arial" w:hAnsi="Arial" w:cs="Arial"/>
          <w:color w:val="000000"/>
          <w:sz w:val="28"/>
          <w:szCs w:val="28"/>
        </w:rPr>
      </w:pPr>
      <w:r w:rsidRPr="000F598B">
        <w:rPr>
          <w:rFonts w:ascii="Arial" w:hAnsi="Arial" w:cs="Arial"/>
          <w:color w:val="000000"/>
          <w:sz w:val="28"/>
          <w:szCs w:val="28"/>
        </w:rPr>
        <w:t>Often a standard r/c radio receiver unit. The minimum number of channels needed to control a quad is 4, but 5 is usually recommended. There are many manufacturers of receivers on the market if you are building your own drone.</w:t>
      </w:r>
    </w:p>
    <w:p w14:paraId="5ADFF3F1" w14:textId="77777777" w:rsidR="00F70FDB" w:rsidRPr="000F598B" w:rsidRDefault="00F70FDB" w:rsidP="00F70FDB">
      <w:pPr>
        <w:pStyle w:val="Heading3"/>
        <w:shd w:val="clear" w:color="auto" w:fill="FFFFFF"/>
        <w:spacing w:before="300" w:beforeAutospacing="0" w:after="150" w:afterAutospacing="0"/>
        <w:rPr>
          <w:rFonts w:ascii="Arial" w:hAnsi="Arial" w:cs="Arial"/>
          <w:b w:val="0"/>
          <w:bCs w:val="0"/>
          <w:color w:val="000000"/>
          <w:sz w:val="32"/>
          <w:szCs w:val="32"/>
        </w:rPr>
      </w:pPr>
      <w:r w:rsidRPr="000F598B">
        <w:rPr>
          <w:rFonts w:ascii="Arial" w:hAnsi="Arial" w:cs="Arial"/>
          <w:color w:val="008000"/>
          <w:sz w:val="32"/>
          <w:szCs w:val="32"/>
        </w:rPr>
        <w:t>L. Antenna</w:t>
      </w:r>
    </w:p>
    <w:p w14:paraId="5C9E5371" w14:textId="77777777" w:rsidR="00F70FDB" w:rsidRPr="000F598B" w:rsidRDefault="00F70FDB" w:rsidP="00F70FDB">
      <w:pPr>
        <w:pStyle w:val="NormalWeb"/>
        <w:shd w:val="clear" w:color="auto" w:fill="FFFFFF"/>
        <w:spacing w:before="0" w:beforeAutospacing="0" w:after="150" w:afterAutospacing="0"/>
        <w:rPr>
          <w:rFonts w:ascii="Arial" w:hAnsi="Arial" w:cs="Arial"/>
          <w:color w:val="000000"/>
          <w:sz w:val="28"/>
          <w:szCs w:val="28"/>
        </w:rPr>
      </w:pPr>
      <w:r w:rsidRPr="000F598B">
        <w:rPr>
          <w:rFonts w:ascii="Arial" w:hAnsi="Arial" w:cs="Arial"/>
          <w:color w:val="000000"/>
          <w:sz w:val="28"/>
          <w:szCs w:val="28"/>
        </w:rPr>
        <w:t>Depending on your receiver, it may be a loose wire whip or helical “rubber ducky” type.</w:t>
      </w:r>
    </w:p>
    <w:p w14:paraId="78A7670F" w14:textId="77777777" w:rsidR="00F70FDB" w:rsidRPr="000F598B" w:rsidRDefault="00F70FDB" w:rsidP="00F70FDB">
      <w:pPr>
        <w:pStyle w:val="Heading3"/>
        <w:shd w:val="clear" w:color="auto" w:fill="FFFFFF"/>
        <w:spacing w:before="300" w:beforeAutospacing="0" w:after="150" w:afterAutospacing="0"/>
        <w:rPr>
          <w:rFonts w:ascii="Arial" w:hAnsi="Arial" w:cs="Arial"/>
          <w:b w:val="0"/>
          <w:bCs w:val="0"/>
          <w:color w:val="000000"/>
          <w:sz w:val="32"/>
          <w:szCs w:val="32"/>
        </w:rPr>
      </w:pPr>
      <w:r w:rsidRPr="000F598B">
        <w:rPr>
          <w:rFonts w:ascii="Arial" w:hAnsi="Arial" w:cs="Arial"/>
          <w:color w:val="008000"/>
          <w:sz w:val="32"/>
          <w:szCs w:val="32"/>
        </w:rPr>
        <w:t>M. Battery</w:t>
      </w:r>
    </w:p>
    <w:p w14:paraId="492998D2" w14:textId="2A48E27F" w:rsidR="00F70FDB" w:rsidRPr="000F598B" w:rsidRDefault="00F70FDB" w:rsidP="00F70FDB">
      <w:pPr>
        <w:pStyle w:val="NormalWeb"/>
        <w:shd w:val="clear" w:color="auto" w:fill="FFFFFF"/>
        <w:spacing w:before="0" w:beforeAutospacing="0" w:after="150" w:afterAutospacing="0"/>
        <w:rPr>
          <w:rFonts w:ascii="Arial" w:hAnsi="Arial" w:cs="Arial"/>
          <w:color w:val="000000"/>
          <w:sz w:val="28"/>
          <w:szCs w:val="28"/>
        </w:rPr>
      </w:pPr>
      <w:r w:rsidRPr="000F598B">
        <w:rPr>
          <w:rFonts w:ascii="Arial" w:hAnsi="Arial" w:cs="Arial"/>
          <w:color w:val="000000"/>
          <w:sz w:val="28"/>
          <w:szCs w:val="28"/>
        </w:rPr>
        <w:t>Lithium polymer (LiPo) batteries offer the best combination of energy density, power density, and lifetime on the market.</w:t>
      </w:r>
    </w:p>
    <w:p w14:paraId="6F6185C3" w14:textId="77777777" w:rsidR="00F70FDB" w:rsidRPr="000F598B" w:rsidRDefault="00F70FDB" w:rsidP="00F70FDB">
      <w:pPr>
        <w:pStyle w:val="Heading3"/>
        <w:shd w:val="clear" w:color="auto" w:fill="FFFFFF"/>
        <w:spacing w:before="300" w:beforeAutospacing="0" w:after="150" w:afterAutospacing="0"/>
        <w:rPr>
          <w:rFonts w:ascii="Arial" w:hAnsi="Arial" w:cs="Arial"/>
          <w:b w:val="0"/>
          <w:bCs w:val="0"/>
          <w:color w:val="000000"/>
          <w:sz w:val="32"/>
          <w:szCs w:val="32"/>
        </w:rPr>
      </w:pPr>
      <w:r w:rsidRPr="000F598B">
        <w:rPr>
          <w:rFonts w:ascii="Arial" w:hAnsi="Arial" w:cs="Arial"/>
          <w:color w:val="008000"/>
          <w:sz w:val="32"/>
          <w:szCs w:val="32"/>
        </w:rPr>
        <w:t>N. Battery Monitor</w:t>
      </w:r>
    </w:p>
    <w:p w14:paraId="0B5583D4" w14:textId="77777777" w:rsidR="00F70FDB" w:rsidRPr="000F598B" w:rsidRDefault="00F70FDB" w:rsidP="00F70FDB">
      <w:pPr>
        <w:pStyle w:val="NormalWeb"/>
        <w:shd w:val="clear" w:color="auto" w:fill="FFFFFF"/>
        <w:spacing w:before="0" w:beforeAutospacing="0" w:after="150" w:afterAutospacing="0"/>
        <w:rPr>
          <w:rFonts w:ascii="Arial" w:hAnsi="Arial" w:cs="Arial"/>
          <w:color w:val="000000"/>
          <w:sz w:val="28"/>
          <w:szCs w:val="28"/>
        </w:rPr>
      </w:pPr>
      <w:r w:rsidRPr="000F598B">
        <w:rPr>
          <w:rFonts w:ascii="Arial" w:hAnsi="Arial" w:cs="Arial"/>
          <w:color w:val="000000"/>
          <w:sz w:val="28"/>
          <w:szCs w:val="28"/>
        </w:rPr>
        <w:t>Provides in-flight power level monitoring to flight controller. Your battery is critical to flying safely. If you fly too far out and your quadcopter runs out of battery then it will either make an emergency landing or will crash.</w:t>
      </w:r>
    </w:p>
    <w:p w14:paraId="5FC0D044" w14:textId="77777777" w:rsidR="00F70FDB" w:rsidRPr="000F598B" w:rsidRDefault="00F70FDB" w:rsidP="00F70FDB">
      <w:pPr>
        <w:pStyle w:val="Heading3"/>
        <w:shd w:val="clear" w:color="auto" w:fill="FFFFFF"/>
        <w:spacing w:before="300" w:beforeAutospacing="0" w:after="150" w:afterAutospacing="0"/>
        <w:rPr>
          <w:rFonts w:ascii="Arial" w:hAnsi="Arial" w:cs="Arial"/>
          <w:b w:val="0"/>
          <w:bCs w:val="0"/>
          <w:color w:val="000000"/>
          <w:sz w:val="32"/>
          <w:szCs w:val="32"/>
        </w:rPr>
      </w:pPr>
      <w:r w:rsidRPr="000F598B">
        <w:rPr>
          <w:rStyle w:val="Strong"/>
          <w:rFonts w:ascii="Arial" w:hAnsi="Arial" w:cs="Arial"/>
          <w:b/>
          <w:bCs/>
          <w:color w:val="008000"/>
          <w:sz w:val="32"/>
          <w:szCs w:val="32"/>
        </w:rPr>
        <w:t>S. Sensors</w:t>
      </w:r>
    </w:p>
    <w:p w14:paraId="0302A509" w14:textId="77777777" w:rsidR="00F70FDB" w:rsidRPr="000F598B" w:rsidRDefault="00F70FDB" w:rsidP="00F70FDB">
      <w:pPr>
        <w:pStyle w:val="NormalWeb"/>
        <w:shd w:val="clear" w:color="auto" w:fill="FFFFFF"/>
        <w:spacing w:before="0" w:beforeAutospacing="0" w:after="150" w:afterAutospacing="0"/>
        <w:rPr>
          <w:rFonts w:ascii="Arial" w:hAnsi="Arial" w:cs="Arial"/>
          <w:color w:val="000000"/>
          <w:sz w:val="28"/>
          <w:szCs w:val="28"/>
        </w:rPr>
      </w:pPr>
      <w:r w:rsidRPr="000F598B">
        <w:rPr>
          <w:rFonts w:ascii="Arial" w:hAnsi="Arial" w:cs="Arial"/>
          <w:color w:val="000000"/>
          <w:sz w:val="28"/>
          <w:szCs w:val="28"/>
        </w:rPr>
        <w:t>Drone are more than just for aerial filming and photography.  We are now seeing lidar, thermal and many other types of sensors being mounted onto drones and being used in a wide variety of sectors.</w:t>
      </w:r>
    </w:p>
    <w:p w14:paraId="17820611" w14:textId="77777777" w:rsidR="00F70FDB" w:rsidRPr="000F598B" w:rsidRDefault="00F70FDB" w:rsidP="00F70FDB">
      <w:pPr>
        <w:pStyle w:val="NormalWeb"/>
        <w:shd w:val="clear" w:color="auto" w:fill="FFFFFF"/>
        <w:spacing w:before="0" w:beforeAutospacing="0" w:after="150" w:afterAutospacing="0"/>
        <w:rPr>
          <w:rFonts w:ascii="Arial" w:hAnsi="Arial" w:cs="Arial"/>
          <w:color w:val="000000"/>
          <w:sz w:val="28"/>
          <w:szCs w:val="28"/>
        </w:rPr>
      </w:pPr>
      <w:r w:rsidRPr="000F598B">
        <w:rPr>
          <w:rFonts w:ascii="Arial" w:hAnsi="Arial" w:cs="Arial"/>
          <w:color w:val="000000"/>
          <w:sz w:val="28"/>
          <w:szCs w:val="28"/>
        </w:rPr>
        <w:t>The mounted camera along with the GPS can be used to create accurate 3D photogrammetry images.</w:t>
      </w:r>
    </w:p>
    <w:p w14:paraId="722F6BB4" w14:textId="77777777" w:rsidR="00F70FDB" w:rsidRPr="000F598B" w:rsidRDefault="00F70FDB" w:rsidP="00F70FDB">
      <w:pPr>
        <w:pStyle w:val="NormalWeb"/>
        <w:shd w:val="clear" w:color="auto" w:fill="FFFFFF"/>
        <w:spacing w:before="0" w:beforeAutospacing="0" w:after="150" w:afterAutospacing="0"/>
        <w:rPr>
          <w:rFonts w:ascii="Arial" w:hAnsi="Arial" w:cs="Arial"/>
          <w:color w:val="000000"/>
          <w:sz w:val="28"/>
          <w:szCs w:val="28"/>
        </w:rPr>
      </w:pPr>
      <w:r w:rsidRPr="000F598B">
        <w:rPr>
          <w:rFonts w:ascii="Arial" w:hAnsi="Arial" w:cs="Arial"/>
          <w:color w:val="000000"/>
          <w:sz w:val="28"/>
          <w:szCs w:val="28"/>
        </w:rPr>
        <w:t xml:space="preserve">3D mapping, also known as photogrammetry mapping is the science of making measurements from photographs. The output from photogrammetry </w:t>
      </w:r>
      <w:r w:rsidRPr="000F598B">
        <w:rPr>
          <w:rFonts w:ascii="Arial" w:hAnsi="Arial" w:cs="Arial"/>
          <w:color w:val="000000"/>
          <w:sz w:val="28"/>
          <w:szCs w:val="28"/>
        </w:rPr>
        <w:lastRenderedPageBreak/>
        <w:t>software is typically a 3D map, a 3D drawing or a 3D model of some real world object or land mass.</w:t>
      </w:r>
    </w:p>
    <w:p w14:paraId="2043CBB5" w14:textId="77777777" w:rsidR="00F70FDB" w:rsidRPr="000F598B" w:rsidRDefault="00F70FDB" w:rsidP="00F70FDB">
      <w:pPr>
        <w:pStyle w:val="NormalWeb"/>
        <w:shd w:val="clear" w:color="auto" w:fill="FFFFFF"/>
        <w:spacing w:before="0" w:beforeAutospacing="0" w:after="150" w:afterAutospacing="0"/>
        <w:rPr>
          <w:rFonts w:ascii="Arial" w:hAnsi="Arial" w:cs="Arial"/>
          <w:color w:val="000000"/>
          <w:sz w:val="28"/>
          <w:szCs w:val="28"/>
        </w:rPr>
      </w:pPr>
      <w:r w:rsidRPr="000F598B">
        <w:rPr>
          <w:rFonts w:ascii="Arial" w:hAnsi="Arial" w:cs="Arial"/>
          <w:color w:val="000000"/>
          <w:sz w:val="28"/>
          <w:szCs w:val="28"/>
        </w:rPr>
        <w:t>By flying a mapped route and taking photos at regular intervals of say every 1 second, these images are then stitched together to create 3D photogrammetry images.</w:t>
      </w:r>
    </w:p>
    <w:p w14:paraId="63EAA735" w14:textId="77777777" w:rsidR="00F70FDB" w:rsidRPr="000F598B" w:rsidRDefault="00F70FDB" w:rsidP="00F70FDB">
      <w:pPr>
        <w:pStyle w:val="NormalWeb"/>
        <w:shd w:val="clear" w:color="auto" w:fill="FFFFFF"/>
        <w:spacing w:before="0" w:beforeAutospacing="0" w:after="150" w:afterAutospacing="0"/>
        <w:rPr>
          <w:rFonts w:ascii="Arial" w:hAnsi="Arial" w:cs="Arial"/>
          <w:color w:val="000000"/>
          <w:sz w:val="28"/>
          <w:szCs w:val="28"/>
        </w:rPr>
      </w:pPr>
      <w:r w:rsidRPr="000F598B">
        <w:rPr>
          <w:rFonts w:ascii="Arial" w:hAnsi="Arial" w:cs="Arial"/>
          <w:color w:val="000000"/>
          <w:sz w:val="28"/>
          <w:szCs w:val="28"/>
        </w:rPr>
        <w:t>To create 3D maps or models, all you need is a </w:t>
      </w:r>
      <w:hyperlink r:id="rId28" w:tgtFrame="_blank" w:history="1">
        <w:r w:rsidRPr="000F598B">
          <w:rPr>
            <w:rStyle w:val="Hyperlink"/>
            <w:rFonts w:ascii="Arial" w:hAnsi="Arial" w:cs="Arial"/>
            <w:color w:val="2200CC"/>
            <w:sz w:val="28"/>
            <w:szCs w:val="28"/>
          </w:rPr>
          <w:t>top drone with camera and GPS</w:t>
        </w:r>
      </w:hyperlink>
      <w:r w:rsidRPr="000F598B">
        <w:rPr>
          <w:rFonts w:ascii="Arial" w:hAnsi="Arial" w:cs="Arial"/>
          <w:color w:val="000000"/>
          <w:sz w:val="28"/>
          <w:szCs w:val="28"/>
        </w:rPr>
        <w:t>. The drone will capture the images and any of these </w:t>
      </w:r>
      <w:hyperlink r:id="rId29" w:tgtFrame="_blank" w:history="1">
        <w:r w:rsidRPr="000F598B">
          <w:rPr>
            <w:rStyle w:val="Hyperlink"/>
            <w:rFonts w:ascii="Arial" w:hAnsi="Arial" w:cs="Arial"/>
            <w:color w:val="2200CC"/>
            <w:sz w:val="28"/>
            <w:szCs w:val="28"/>
          </w:rPr>
          <w:t>top photogrammetry software</w:t>
        </w:r>
      </w:hyperlink>
      <w:r w:rsidRPr="000F598B">
        <w:rPr>
          <w:rFonts w:ascii="Arial" w:hAnsi="Arial" w:cs="Arial"/>
          <w:color w:val="000000"/>
          <w:sz w:val="28"/>
          <w:szCs w:val="28"/>
        </w:rPr>
        <w:t> applications will stitch the photos into 3D maps or models.</w:t>
      </w:r>
    </w:p>
    <w:p w14:paraId="293EE2AA" w14:textId="77777777" w:rsidR="00F70FDB" w:rsidRPr="000F598B" w:rsidRDefault="00F70FDB" w:rsidP="00F70FDB">
      <w:pPr>
        <w:pStyle w:val="Heading3"/>
        <w:shd w:val="clear" w:color="auto" w:fill="FFFFFF"/>
        <w:spacing w:before="300" w:beforeAutospacing="0" w:after="150" w:afterAutospacing="0"/>
        <w:rPr>
          <w:rFonts w:ascii="Arial" w:hAnsi="Arial" w:cs="Arial"/>
          <w:b w:val="0"/>
          <w:bCs w:val="0"/>
          <w:color w:val="000000"/>
          <w:sz w:val="32"/>
          <w:szCs w:val="32"/>
        </w:rPr>
      </w:pPr>
      <w:r w:rsidRPr="000F598B">
        <w:rPr>
          <w:rStyle w:val="Strong"/>
          <w:rFonts w:ascii="Arial" w:hAnsi="Arial" w:cs="Arial"/>
          <w:b/>
          <w:bCs/>
          <w:color w:val="008000"/>
          <w:sz w:val="32"/>
          <w:szCs w:val="32"/>
        </w:rPr>
        <w:t>T. Collision Avoidance Sensors</w:t>
      </w:r>
    </w:p>
    <w:p w14:paraId="6C8A57DE" w14:textId="77777777" w:rsidR="00F70FDB" w:rsidRPr="000F598B" w:rsidRDefault="00F70FDB" w:rsidP="00F70FDB">
      <w:pPr>
        <w:pStyle w:val="NormalWeb"/>
        <w:shd w:val="clear" w:color="auto" w:fill="FFFFFF"/>
        <w:spacing w:before="0" w:beforeAutospacing="0" w:after="150" w:afterAutospacing="0"/>
        <w:rPr>
          <w:rFonts w:ascii="Arial" w:hAnsi="Arial" w:cs="Arial"/>
          <w:color w:val="000000"/>
          <w:sz w:val="28"/>
          <w:szCs w:val="28"/>
        </w:rPr>
      </w:pPr>
      <w:r w:rsidRPr="000F598B">
        <w:rPr>
          <w:rFonts w:ascii="Arial" w:hAnsi="Arial" w:cs="Arial"/>
          <w:color w:val="000000"/>
          <w:sz w:val="28"/>
          <w:szCs w:val="28"/>
        </w:rPr>
        <w:t>Drones today can come with 2 types of sensors.  The above for creating 3D images of the external world by using Lidar and </w:t>
      </w:r>
      <w:hyperlink r:id="rId30" w:tgtFrame="_blank" w:history="1">
        <w:r w:rsidRPr="000F598B">
          <w:rPr>
            <w:rStyle w:val="Hyperlink"/>
            <w:rFonts w:ascii="Arial" w:hAnsi="Arial" w:cs="Arial"/>
            <w:color w:val="2200CC"/>
            <w:sz w:val="28"/>
            <w:szCs w:val="28"/>
          </w:rPr>
          <w:t>Thermal vision cameras</w:t>
        </w:r>
      </w:hyperlink>
      <w:r w:rsidRPr="000F598B">
        <w:rPr>
          <w:rFonts w:ascii="Arial" w:hAnsi="Arial" w:cs="Arial"/>
          <w:color w:val="000000"/>
          <w:sz w:val="28"/>
          <w:szCs w:val="28"/>
        </w:rPr>
        <w:t>. The 2nd type is on-board </w:t>
      </w:r>
      <w:hyperlink r:id="rId31" w:tgtFrame="_blank" w:history="1">
        <w:r w:rsidRPr="000F598B">
          <w:rPr>
            <w:rStyle w:val="Hyperlink"/>
            <w:rFonts w:ascii="Arial" w:hAnsi="Arial" w:cs="Arial"/>
            <w:color w:val="2200CC"/>
            <w:sz w:val="28"/>
            <w:szCs w:val="28"/>
          </w:rPr>
          <w:t>sensors for collision avoidance</w:t>
        </w:r>
      </w:hyperlink>
      <w:r w:rsidRPr="000F598B">
        <w:rPr>
          <w:rFonts w:ascii="Arial" w:hAnsi="Arial" w:cs="Arial"/>
          <w:color w:val="000000"/>
          <w:sz w:val="28"/>
          <w:szCs w:val="28"/>
        </w:rPr>
        <w:t xml:space="preserve"> using Monocular Vision, Ultrasonic (Sonar), Infrared, </w:t>
      </w:r>
      <w:proofErr w:type="spellStart"/>
      <w:r w:rsidRPr="000F598B">
        <w:rPr>
          <w:rFonts w:ascii="Arial" w:hAnsi="Arial" w:cs="Arial"/>
          <w:color w:val="000000"/>
          <w:sz w:val="28"/>
          <w:szCs w:val="28"/>
        </w:rPr>
        <w:t>lidar</w:t>
      </w:r>
      <w:proofErr w:type="spellEnd"/>
      <w:r w:rsidRPr="000F598B">
        <w:rPr>
          <w:rFonts w:ascii="Arial" w:hAnsi="Arial" w:cs="Arial"/>
          <w:color w:val="000000"/>
          <w:sz w:val="28"/>
          <w:szCs w:val="28"/>
        </w:rPr>
        <w:t>, Time-of-Flight (</w:t>
      </w:r>
      <w:proofErr w:type="spellStart"/>
      <w:r w:rsidRPr="000F598B">
        <w:rPr>
          <w:rFonts w:ascii="Arial" w:hAnsi="Arial" w:cs="Arial"/>
          <w:color w:val="000000"/>
          <w:sz w:val="28"/>
          <w:szCs w:val="28"/>
        </w:rPr>
        <w:t>ToF</w:t>
      </w:r>
      <w:proofErr w:type="spellEnd"/>
      <w:r w:rsidRPr="000F598B">
        <w:rPr>
          <w:rFonts w:ascii="Arial" w:hAnsi="Arial" w:cs="Arial"/>
          <w:color w:val="000000"/>
          <w:sz w:val="28"/>
          <w:szCs w:val="28"/>
        </w:rPr>
        <w:t>) and Vision Sensors.</w:t>
      </w:r>
    </w:p>
    <w:p w14:paraId="1259BDC3" w14:textId="77777777" w:rsidR="00F70FDB" w:rsidRPr="000F598B" w:rsidRDefault="00F70FDB" w:rsidP="00F70FDB">
      <w:pPr>
        <w:pStyle w:val="NormalWeb"/>
        <w:shd w:val="clear" w:color="auto" w:fill="FFFFFF"/>
        <w:spacing w:before="0" w:beforeAutospacing="0" w:after="150" w:afterAutospacing="0"/>
        <w:rPr>
          <w:rFonts w:ascii="Arial" w:hAnsi="Arial" w:cs="Arial"/>
          <w:color w:val="000000"/>
          <w:sz w:val="28"/>
          <w:szCs w:val="28"/>
        </w:rPr>
      </w:pPr>
      <w:r w:rsidRPr="000F598B">
        <w:rPr>
          <w:rFonts w:ascii="Arial" w:hAnsi="Arial" w:cs="Arial"/>
          <w:color w:val="000000"/>
          <w:sz w:val="28"/>
          <w:szCs w:val="28"/>
        </w:rPr>
        <w:t>That covers the vast majority of components you will find in your modern day drone.</w:t>
      </w:r>
    </w:p>
    <w:p w14:paraId="4925E86B" w14:textId="77777777" w:rsidR="00F70FDB" w:rsidRDefault="00F70FDB" w:rsidP="00F70FDB">
      <w:pPr>
        <w:pStyle w:val="NormalWeb"/>
        <w:shd w:val="clear" w:color="auto" w:fill="FFFFFF"/>
        <w:spacing w:before="0" w:beforeAutospacing="0" w:after="150" w:afterAutospacing="0"/>
        <w:rPr>
          <w:rFonts w:ascii="Arial" w:hAnsi="Arial" w:cs="Arial"/>
          <w:color w:val="000000"/>
          <w:sz w:val="23"/>
          <w:szCs w:val="23"/>
        </w:rPr>
      </w:pPr>
    </w:p>
    <w:p w14:paraId="28A7FDEC" w14:textId="00B1A614" w:rsidR="00F70FDB" w:rsidRDefault="00F70FDB" w:rsidP="00F90FA9">
      <w:pPr>
        <w:rPr>
          <w:sz w:val="36"/>
          <w:szCs w:val="36"/>
        </w:rPr>
      </w:pPr>
    </w:p>
    <w:p w14:paraId="0D9E62D6" w14:textId="53C24094" w:rsidR="00365223" w:rsidRDefault="00365223" w:rsidP="00F90FA9">
      <w:pPr>
        <w:rPr>
          <w:rStyle w:val="Emphasis"/>
          <w:rFonts w:ascii="Garamond" w:hAnsi="Garamond"/>
          <w:sz w:val="30"/>
          <w:szCs w:val="30"/>
          <w:bdr w:val="none" w:sz="0" w:space="0" w:color="auto" w:frame="1"/>
          <w:shd w:val="clear" w:color="auto" w:fill="FFFFFF"/>
        </w:rPr>
      </w:pPr>
      <w:r>
        <w:rPr>
          <w:sz w:val="36"/>
          <w:szCs w:val="36"/>
        </w:rPr>
        <w:t xml:space="preserve">In this system we use </w:t>
      </w:r>
      <w:r w:rsidRPr="00365223">
        <w:rPr>
          <w:rStyle w:val="Emphasis"/>
          <w:rFonts w:ascii="Garamond" w:hAnsi="Garamond"/>
          <w:sz w:val="30"/>
          <w:szCs w:val="30"/>
          <w:bdr w:val="none" w:sz="0" w:space="0" w:color="auto" w:frame="1"/>
          <w:shd w:val="clear" w:color="auto" w:fill="FFFFFF"/>
        </w:rPr>
        <w:t>Mission-critical systems</w:t>
      </w:r>
    </w:p>
    <w:p w14:paraId="5E344A73" w14:textId="7B268D32" w:rsidR="00365223" w:rsidRPr="00365223" w:rsidRDefault="00365223" w:rsidP="00F90FA9">
      <w:pPr>
        <w:rPr>
          <w:sz w:val="36"/>
          <w:szCs w:val="36"/>
        </w:rPr>
      </w:pPr>
      <w:r w:rsidRPr="00365223">
        <w:rPr>
          <w:rStyle w:val="Emphasis"/>
          <w:rFonts w:ascii="Garamond" w:hAnsi="Garamond"/>
          <w:sz w:val="30"/>
          <w:szCs w:val="30"/>
          <w:bdr w:val="none" w:sz="0" w:space="0" w:color="auto" w:frame="1"/>
          <w:shd w:val="clear" w:color="auto" w:fill="FFFFFF"/>
        </w:rPr>
        <w:t>Mission-critical systems</w:t>
      </w:r>
      <w:r w:rsidRPr="00365223">
        <w:rPr>
          <w:rFonts w:ascii="Garamond" w:hAnsi="Garamond"/>
          <w:sz w:val="30"/>
          <w:szCs w:val="30"/>
          <w:shd w:val="clear" w:color="auto" w:fill="FFFFFF"/>
        </w:rPr>
        <w:t> A system whose failure may result in the failure of some goal-directed activity. </w:t>
      </w:r>
    </w:p>
    <w:p w14:paraId="5EA1C9A0" w14:textId="7FC0E0D4" w:rsidR="00365223" w:rsidRDefault="00365223" w:rsidP="00F90FA9">
      <w:pPr>
        <w:rPr>
          <w:sz w:val="36"/>
          <w:szCs w:val="36"/>
        </w:rPr>
      </w:pPr>
    </w:p>
    <w:p w14:paraId="257E1FD3" w14:textId="7297B066" w:rsidR="00365223" w:rsidRDefault="00365223" w:rsidP="00F90FA9">
      <w:pPr>
        <w:rPr>
          <w:sz w:val="36"/>
          <w:szCs w:val="36"/>
        </w:rPr>
      </w:pPr>
    </w:p>
    <w:p w14:paraId="40573596" w14:textId="48A8AA11" w:rsidR="00365223" w:rsidRDefault="00365223" w:rsidP="00F90FA9">
      <w:pPr>
        <w:rPr>
          <w:sz w:val="36"/>
          <w:szCs w:val="36"/>
        </w:rPr>
      </w:pPr>
    </w:p>
    <w:p w14:paraId="0991344F" w14:textId="22905DEB" w:rsidR="00A00577" w:rsidRDefault="00A00577" w:rsidP="00F90FA9">
      <w:pPr>
        <w:rPr>
          <w:sz w:val="36"/>
          <w:szCs w:val="36"/>
        </w:rPr>
      </w:pPr>
    </w:p>
    <w:p w14:paraId="176FC216" w14:textId="357584EF" w:rsidR="00A00577" w:rsidRDefault="00A00577" w:rsidP="00F90FA9">
      <w:pPr>
        <w:rPr>
          <w:sz w:val="36"/>
          <w:szCs w:val="36"/>
        </w:rPr>
      </w:pPr>
    </w:p>
    <w:p w14:paraId="78798E7A" w14:textId="6A5BCD5D" w:rsidR="00A00577" w:rsidRDefault="00A00577" w:rsidP="00F90FA9">
      <w:pPr>
        <w:rPr>
          <w:sz w:val="36"/>
          <w:szCs w:val="36"/>
        </w:rPr>
      </w:pPr>
    </w:p>
    <w:p w14:paraId="615709C2" w14:textId="77777777" w:rsidR="008D5948" w:rsidRDefault="008D5948" w:rsidP="008D5948">
      <w:pPr>
        <w:pStyle w:val="Heading1"/>
        <w:bidi/>
        <w:jc w:val="center"/>
        <w:rPr>
          <w:rFonts w:asciiTheme="minorBidi" w:hAnsiTheme="minorBidi" w:cstheme="minorBidi"/>
          <w:color w:val="auto"/>
          <w:sz w:val="52"/>
          <w:szCs w:val="52"/>
        </w:rPr>
      </w:pPr>
      <w:r>
        <w:rPr>
          <w:rFonts w:asciiTheme="minorBidi" w:hAnsiTheme="minorBidi" w:cstheme="minorBidi"/>
          <w:b w:val="0"/>
          <w:bCs w:val="0"/>
          <w:color w:val="auto"/>
          <w:sz w:val="52"/>
          <w:szCs w:val="52"/>
        </w:rPr>
        <w:lastRenderedPageBreak/>
        <w:t>Requirement Specifications</w:t>
      </w:r>
    </w:p>
    <w:p w14:paraId="631E36C9" w14:textId="77777777" w:rsidR="008D5948" w:rsidRDefault="008D5948" w:rsidP="008D5948">
      <w:pPr>
        <w:bidi/>
        <w:jc w:val="right"/>
      </w:pPr>
    </w:p>
    <w:p w14:paraId="192898A9" w14:textId="77777777" w:rsidR="008D5948" w:rsidRDefault="008D5948" w:rsidP="008D5948">
      <w:pPr>
        <w:jc w:val="center"/>
        <w:rPr>
          <w:rFonts w:asciiTheme="minorBidi" w:hAnsiTheme="minorBidi"/>
          <w:sz w:val="36"/>
          <w:szCs w:val="36"/>
        </w:rPr>
      </w:pPr>
      <w:r>
        <w:rPr>
          <w:rFonts w:asciiTheme="minorBidi" w:hAnsiTheme="minorBidi"/>
          <w:sz w:val="36"/>
          <w:szCs w:val="36"/>
        </w:rPr>
        <w:t>1- User Requirement</w:t>
      </w:r>
    </w:p>
    <w:p w14:paraId="4575447D" w14:textId="77777777" w:rsidR="008D5948" w:rsidRDefault="008D5948" w:rsidP="008D5948">
      <w:pPr>
        <w:spacing w:line="360" w:lineRule="auto"/>
        <w:rPr>
          <w:rFonts w:asciiTheme="minorBidi" w:hAnsiTheme="minorBidi"/>
          <w:sz w:val="32"/>
          <w:szCs w:val="32"/>
        </w:rPr>
      </w:pPr>
      <w:r>
        <w:rPr>
          <w:rFonts w:asciiTheme="minorBidi" w:hAnsiTheme="minorBidi"/>
          <w:sz w:val="32"/>
          <w:szCs w:val="32"/>
        </w:rPr>
        <w:t>The drone, a quad chopper, will be very useful in search and recovery operations, especially in remote areas or in extreme weather conditions. It will click high-resolution images. It will fly according to a path preset by a ground operator, but will be able to avoid obstacles on its own, returning to its original path whenever possible. The drone will also be able to identify various objects and match them to the target it is looking for</w:t>
      </w:r>
      <w:r>
        <w:rPr>
          <w:rFonts w:asciiTheme="minorBidi" w:hAnsiTheme="minorBidi" w:hint="cs"/>
          <w:sz w:val="32"/>
          <w:szCs w:val="32"/>
          <w:rtl/>
        </w:rPr>
        <w:t>.</w:t>
      </w:r>
    </w:p>
    <w:p w14:paraId="5EE24A1E" w14:textId="2A4238DE" w:rsidR="00A00577" w:rsidRDefault="00A00577" w:rsidP="00F90FA9">
      <w:pPr>
        <w:rPr>
          <w:sz w:val="36"/>
          <w:szCs w:val="36"/>
        </w:rPr>
      </w:pPr>
    </w:p>
    <w:p w14:paraId="498C5991" w14:textId="2854DD01" w:rsidR="00A00577" w:rsidRDefault="00A00577" w:rsidP="00F90FA9">
      <w:pPr>
        <w:rPr>
          <w:sz w:val="36"/>
          <w:szCs w:val="36"/>
        </w:rPr>
      </w:pPr>
    </w:p>
    <w:p w14:paraId="5AAF3439" w14:textId="0E7345C7" w:rsidR="00A00577" w:rsidRDefault="00A00577" w:rsidP="00F90FA9">
      <w:pPr>
        <w:rPr>
          <w:sz w:val="36"/>
          <w:szCs w:val="36"/>
        </w:rPr>
      </w:pPr>
    </w:p>
    <w:p w14:paraId="77489950" w14:textId="372E90D8" w:rsidR="00A00577" w:rsidRDefault="00A00577" w:rsidP="00F90FA9">
      <w:pPr>
        <w:rPr>
          <w:sz w:val="36"/>
          <w:szCs w:val="36"/>
        </w:rPr>
      </w:pPr>
    </w:p>
    <w:p w14:paraId="10776ED6" w14:textId="50E3BC57" w:rsidR="00A00577" w:rsidRDefault="00A00577" w:rsidP="00F90FA9">
      <w:pPr>
        <w:rPr>
          <w:sz w:val="36"/>
          <w:szCs w:val="36"/>
        </w:rPr>
      </w:pPr>
    </w:p>
    <w:p w14:paraId="4BBD4313" w14:textId="36C31834" w:rsidR="00A00577" w:rsidRDefault="00A00577" w:rsidP="00F90FA9">
      <w:pPr>
        <w:rPr>
          <w:sz w:val="36"/>
          <w:szCs w:val="36"/>
        </w:rPr>
      </w:pPr>
    </w:p>
    <w:p w14:paraId="758456BC" w14:textId="71004DF3" w:rsidR="00A00577" w:rsidRDefault="00A00577" w:rsidP="00F90FA9">
      <w:pPr>
        <w:rPr>
          <w:sz w:val="36"/>
          <w:szCs w:val="36"/>
        </w:rPr>
      </w:pPr>
    </w:p>
    <w:p w14:paraId="33BB5399" w14:textId="3482D2D9" w:rsidR="00A00577" w:rsidRDefault="00A00577" w:rsidP="00F90FA9">
      <w:pPr>
        <w:rPr>
          <w:sz w:val="36"/>
          <w:szCs w:val="36"/>
        </w:rPr>
      </w:pPr>
    </w:p>
    <w:p w14:paraId="19DFA680" w14:textId="340343E8" w:rsidR="00A00577" w:rsidRDefault="00A00577" w:rsidP="00F90FA9">
      <w:pPr>
        <w:rPr>
          <w:sz w:val="36"/>
          <w:szCs w:val="36"/>
        </w:rPr>
      </w:pPr>
    </w:p>
    <w:p w14:paraId="7C50F917" w14:textId="4970D114" w:rsidR="00A00577" w:rsidRDefault="00A00577" w:rsidP="00F90FA9">
      <w:pPr>
        <w:rPr>
          <w:sz w:val="36"/>
          <w:szCs w:val="36"/>
        </w:rPr>
      </w:pPr>
    </w:p>
    <w:p w14:paraId="0811D17F" w14:textId="2C55E3D8" w:rsidR="00A00577" w:rsidRDefault="00A00577" w:rsidP="00F90FA9">
      <w:pPr>
        <w:rPr>
          <w:sz w:val="36"/>
          <w:szCs w:val="36"/>
        </w:rPr>
      </w:pPr>
    </w:p>
    <w:p w14:paraId="761296BA" w14:textId="62A6D8E9" w:rsidR="008D5948" w:rsidRPr="008D5948" w:rsidRDefault="008D5948" w:rsidP="008D5948">
      <w:pPr>
        <w:jc w:val="center"/>
        <w:rPr>
          <w:rFonts w:asciiTheme="minorBidi" w:hAnsiTheme="minorBidi"/>
          <w:sz w:val="36"/>
          <w:szCs w:val="36"/>
        </w:rPr>
      </w:pPr>
      <w:r>
        <w:rPr>
          <w:rFonts w:asciiTheme="minorBidi" w:hAnsiTheme="minorBidi"/>
          <w:sz w:val="36"/>
          <w:szCs w:val="36"/>
        </w:rPr>
        <w:lastRenderedPageBreak/>
        <w:t>2-System Requirement</w:t>
      </w:r>
    </w:p>
    <w:tbl>
      <w:tblPr>
        <w:tblStyle w:val="GridTable6Colorful1"/>
        <w:tblpPr w:leftFromText="180" w:rightFromText="180" w:vertAnchor="text" w:horzAnchor="margin" w:tblpXSpec="center" w:tblpY="134"/>
        <w:tblW w:w="10843" w:type="dxa"/>
        <w:tblLook w:val="04A0" w:firstRow="1" w:lastRow="0" w:firstColumn="1" w:lastColumn="0" w:noHBand="0" w:noVBand="1"/>
      </w:tblPr>
      <w:tblGrid>
        <w:gridCol w:w="2880"/>
        <w:gridCol w:w="7963"/>
      </w:tblGrid>
      <w:tr w:rsidR="008D5948" w14:paraId="7FD55183" w14:textId="77777777" w:rsidTr="008D59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top w:val="single" w:sz="4" w:space="0" w:color="666666" w:themeColor="text1" w:themeTint="99"/>
              <w:left w:val="single" w:sz="4" w:space="0" w:color="666666" w:themeColor="text1" w:themeTint="99"/>
              <w:right w:val="single" w:sz="4" w:space="0" w:color="666666" w:themeColor="text1" w:themeTint="99"/>
            </w:tcBorders>
          </w:tcPr>
          <w:p w14:paraId="02DAD654" w14:textId="77777777" w:rsidR="008D5948" w:rsidRDefault="008D5948" w:rsidP="008D5948">
            <w:pPr>
              <w:rPr>
                <w:rFonts w:asciiTheme="minorBidi" w:hAnsiTheme="minorBidi"/>
                <w:sz w:val="28"/>
                <w:szCs w:val="28"/>
              </w:rPr>
            </w:pPr>
            <w:r>
              <w:rPr>
                <w:rFonts w:asciiTheme="minorBidi" w:hAnsiTheme="minorBidi"/>
                <w:sz w:val="28"/>
                <w:szCs w:val="28"/>
              </w:rPr>
              <w:t>Function:</w:t>
            </w:r>
          </w:p>
          <w:p w14:paraId="205D042C" w14:textId="77777777" w:rsidR="008D5948" w:rsidRDefault="008D5948" w:rsidP="008D5948">
            <w:pPr>
              <w:rPr>
                <w:rFonts w:asciiTheme="minorBidi" w:hAnsiTheme="minorBidi"/>
                <w:sz w:val="28"/>
                <w:szCs w:val="28"/>
              </w:rPr>
            </w:pPr>
          </w:p>
        </w:tc>
        <w:tc>
          <w:tcPr>
            <w:tcW w:w="7963" w:type="dxa"/>
            <w:tcBorders>
              <w:top w:val="single" w:sz="4" w:space="0" w:color="666666" w:themeColor="text1" w:themeTint="99"/>
              <w:left w:val="single" w:sz="4" w:space="0" w:color="666666" w:themeColor="text1" w:themeTint="99"/>
              <w:right w:val="single" w:sz="4" w:space="0" w:color="666666" w:themeColor="text1" w:themeTint="99"/>
            </w:tcBorders>
          </w:tcPr>
          <w:p w14:paraId="2B75D38B" w14:textId="77777777" w:rsidR="008D5948" w:rsidRDefault="008D5948" w:rsidP="008D5948">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8"/>
                <w:szCs w:val="28"/>
              </w:rPr>
            </w:pPr>
            <w:r>
              <w:rPr>
                <w:rFonts w:asciiTheme="minorBidi" w:hAnsiTheme="minorBidi"/>
                <w:b w:val="0"/>
                <w:bCs w:val="0"/>
                <w:sz w:val="28"/>
                <w:szCs w:val="28"/>
              </w:rPr>
              <w:t>Searching and dedicating target.</w:t>
            </w:r>
          </w:p>
          <w:p w14:paraId="624157E2" w14:textId="77777777" w:rsidR="008D5948" w:rsidRDefault="008D5948" w:rsidP="008D5948">
            <w:pPr>
              <w:cnfStyle w:val="100000000000" w:firstRow="1" w:lastRow="0" w:firstColumn="0" w:lastColumn="0" w:oddVBand="0" w:evenVBand="0" w:oddHBand="0" w:evenHBand="0" w:firstRowFirstColumn="0" w:firstRowLastColumn="0" w:lastRowFirstColumn="0" w:lastRowLastColumn="0"/>
              <w:rPr>
                <w:rFonts w:asciiTheme="minorBidi" w:hAnsiTheme="minorBidi"/>
              </w:rPr>
            </w:pPr>
          </w:p>
        </w:tc>
      </w:tr>
      <w:tr w:rsidR="008D5948" w14:paraId="30D26A55" w14:textId="77777777" w:rsidTr="008D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5A51BAE" w14:textId="77777777" w:rsidR="008D5948" w:rsidRDefault="008D5948" w:rsidP="008D5948">
            <w:pPr>
              <w:rPr>
                <w:rFonts w:asciiTheme="minorBidi" w:hAnsiTheme="minorBidi"/>
                <w:sz w:val="28"/>
                <w:szCs w:val="28"/>
              </w:rPr>
            </w:pPr>
            <w:r>
              <w:rPr>
                <w:rFonts w:asciiTheme="minorBidi" w:hAnsiTheme="minorBidi"/>
                <w:sz w:val="28"/>
                <w:szCs w:val="28"/>
              </w:rPr>
              <w:t>Description:</w:t>
            </w:r>
          </w:p>
        </w:tc>
        <w:tc>
          <w:tcPr>
            <w:tcW w:w="79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A23BD40" w14:textId="77777777" w:rsidR="008D5948" w:rsidRDefault="008D5948" w:rsidP="008D5948">
            <w:pPr>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Pr>
                <w:rFonts w:asciiTheme="minorBidi" w:hAnsiTheme="minorBidi"/>
                <w:sz w:val="28"/>
                <w:szCs w:val="28"/>
              </w:rPr>
              <w:t>This is main part of this project. The SURF algorithm is used to identify the particular object and then the background will be subtracted to follow the identified object.</w:t>
            </w:r>
          </w:p>
          <w:p w14:paraId="68200E53" w14:textId="77777777" w:rsidR="008D5948" w:rsidRDefault="008D5948" w:rsidP="008D5948">
            <w:pPr>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r>
      <w:tr w:rsidR="008D5948" w14:paraId="5261833E" w14:textId="77777777" w:rsidTr="008D5948">
        <w:tc>
          <w:tcPr>
            <w:cnfStyle w:val="001000000000" w:firstRow="0" w:lastRow="0" w:firstColumn="1" w:lastColumn="0" w:oddVBand="0" w:evenVBand="0" w:oddHBand="0" w:evenHBand="0" w:firstRowFirstColumn="0" w:firstRowLastColumn="0" w:lastRowFirstColumn="0" w:lastRowLastColumn="0"/>
            <w:tcW w:w="28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346131A" w14:textId="77777777" w:rsidR="008D5948" w:rsidRDefault="008D5948" w:rsidP="008D5948">
            <w:pPr>
              <w:rPr>
                <w:rFonts w:asciiTheme="minorBidi" w:hAnsiTheme="minorBidi"/>
                <w:sz w:val="28"/>
                <w:szCs w:val="28"/>
              </w:rPr>
            </w:pPr>
            <w:r>
              <w:rPr>
                <w:rFonts w:asciiTheme="minorBidi" w:hAnsiTheme="minorBidi"/>
                <w:sz w:val="28"/>
                <w:szCs w:val="28"/>
              </w:rPr>
              <w:t>Inputs:</w:t>
            </w:r>
          </w:p>
          <w:p w14:paraId="02578638" w14:textId="77777777" w:rsidR="008D5948" w:rsidRDefault="008D5948" w:rsidP="008D5948">
            <w:pPr>
              <w:rPr>
                <w:rFonts w:asciiTheme="minorBidi" w:hAnsiTheme="minorBidi"/>
                <w:sz w:val="28"/>
                <w:szCs w:val="28"/>
              </w:rPr>
            </w:pPr>
          </w:p>
        </w:tc>
        <w:tc>
          <w:tcPr>
            <w:tcW w:w="79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2C4C78A" w14:textId="77777777" w:rsidR="008D5948" w:rsidRDefault="008D5948" w:rsidP="008D5948">
            <w:pPr>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Pr>
                <w:rFonts w:asciiTheme="minorBidi" w:hAnsiTheme="minorBidi"/>
                <w:sz w:val="28"/>
                <w:szCs w:val="28"/>
              </w:rPr>
              <w:t>The color and the size of the target or object.</w:t>
            </w:r>
          </w:p>
          <w:p w14:paraId="0227F7FE" w14:textId="77777777" w:rsidR="008D5948" w:rsidRDefault="008D5948" w:rsidP="008D5948">
            <w:pPr>
              <w:cnfStyle w:val="000000000000" w:firstRow="0" w:lastRow="0" w:firstColumn="0" w:lastColumn="0" w:oddVBand="0" w:evenVBand="0" w:oddHBand="0" w:evenHBand="0" w:firstRowFirstColumn="0" w:firstRowLastColumn="0" w:lastRowFirstColumn="0" w:lastRowLastColumn="0"/>
              <w:rPr>
                <w:rFonts w:asciiTheme="minorBidi" w:hAnsiTheme="minorBidi"/>
              </w:rPr>
            </w:pPr>
          </w:p>
        </w:tc>
      </w:tr>
      <w:tr w:rsidR="008D5948" w14:paraId="200F9707" w14:textId="77777777" w:rsidTr="008D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1F4D5AB" w14:textId="77777777" w:rsidR="008D5948" w:rsidRDefault="008D5948" w:rsidP="008D5948">
            <w:pPr>
              <w:rPr>
                <w:rFonts w:asciiTheme="minorBidi" w:hAnsiTheme="minorBidi"/>
                <w:sz w:val="28"/>
                <w:szCs w:val="28"/>
              </w:rPr>
            </w:pPr>
            <w:r>
              <w:rPr>
                <w:rFonts w:asciiTheme="minorBidi" w:hAnsiTheme="minorBidi"/>
                <w:sz w:val="28"/>
                <w:szCs w:val="28"/>
              </w:rPr>
              <w:t>Source:</w:t>
            </w:r>
          </w:p>
        </w:tc>
        <w:tc>
          <w:tcPr>
            <w:tcW w:w="79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8B5BA11" w14:textId="77777777" w:rsidR="008D5948" w:rsidRDefault="008D5948" w:rsidP="008D5948">
            <w:pPr>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Pr>
                <w:rFonts w:asciiTheme="minorBidi" w:hAnsiTheme="minorBidi"/>
                <w:sz w:val="28"/>
                <w:szCs w:val="28"/>
              </w:rPr>
              <w:t>Storage memory.</w:t>
            </w:r>
          </w:p>
          <w:p w14:paraId="5EAFF9D0" w14:textId="77777777" w:rsidR="008D5948" w:rsidRDefault="008D5948" w:rsidP="008D5948">
            <w:pPr>
              <w:cnfStyle w:val="000000100000" w:firstRow="0" w:lastRow="0" w:firstColumn="0" w:lastColumn="0" w:oddVBand="0" w:evenVBand="0" w:oddHBand="1" w:evenHBand="0" w:firstRowFirstColumn="0" w:firstRowLastColumn="0" w:lastRowFirstColumn="0" w:lastRowLastColumn="0"/>
              <w:rPr>
                <w:rFonts w:asciiTheme="minorBidi" w:hAnsiTheme="minorBidi"/>
                <w:rtl/>
              </w:rPr>
            </w:pPr>
          </w:p>
        </w:tc>
      </w:tr>
      <w:tr w:rsidR="008D5948" w14:paraId="13980CBF" w14:textId="77777777" w:rsidTr="008D5948">
        <w:tc>
          <w:tcPr>
            <w:cnfStyle w:val="001000000000" w:firstRow="0" w:lastRow="0" w:firstColumn="1" w:lastColumn="0" w:oddVBand="0" w:evenVBand="0" w:oddHBand="0" w:evenHBand="0" w:firstRowFirstColumn="0" w:firstRowLastColumn="0" w:lastRowFirstColumn="0" w:lastRowLastColumn="0"/>
            <w:tcW w:w="28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121A1B1" w14:textId="77777777" w:rsidR="008D5948" w:rsidRDefault="008D5948" w:rsidP="008D5948">
            <w:pPr>
              <w:rPr>
                <w:rFonts w:asciiTheme="minorBidi" w:hAnsiTheme="minorBidi"/>
                <w:sz w:val="28"/>
                <w:szCs w:val="28"/>
              </w:rPr>
            </w:pPr>
            <w:r>
              <w:rPr>
                <w:rFonts w:asciiTheme="minorBidi" w:hAnsiTheme="minorBidi"/>
                <w:sz w:val="28"/>
                <w:szCs w:val="28"/>
              </w:rPr>
              <w:t>Output:</w:t>
            </w:r>
          </w:p>
        </w:tc>
        <w:tc>
          <w:tcPr>
            <w:tcW w:w="79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244B4FA" w14:textId="77777777" w:rsidR="008D5948" w:rsidRDefault="008D5948" w:rsidP="008D5948">
            <w:pPr>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Pr>
                <w:rFonts w:asciiTheme="minorBidi" w:hAnsiTheme="minorBidi"/>
                <w:sz w:val="28"/>
                <w:szCs w:val="28"/>
              </w:rPr>
              <w:t>Dedicated target location drone height.</w:t>
            </w:r>
          </w:p>
          <w:p w14:paraId="30DFC512" w14:textId="77777777" w:rsidR="008D5948" w:rsidRDefault="008D5948" w:rsidP="008D5948">
            <w:pPr>
              <w:cnfStyle w:val="000000000000" w:firstRow="0" w:lastRow="0" w:firstColumn="0" w:lastColumn="0" w:oddVBand="0" w:evenVBand="0" w:oddHBand="0" w:evenHBand="0" w:firstRowFirstColumn="0" w:firstRowLastColumn="0" w:lastRowFirstColumn="0" w:lastRowLastColumn="0"/>
              <w:rPr>
                <w:rFonts w:asciiTheme="minorBidi" w:hAnsiTheme="minorBidi"/>
              </w:rPr>
            </w:pPr>
          </w:p>
        </w:tc>
      </w:tr>
      <w:tr w:rsidR="008D5948" w14:paraId="087B8DFA" w14:textId="77777777" w:rsidTr="008D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B2DC09F" w14:textId="77777777" w:rsidR="008D5948" w:rsidRDefault="008D5948" w:rsidP="008D5948">
            <w:pPr>
              <w:rPr>
                <w:rFonts w:asciiTheme="minorBidi" w:hAnsiTheme="minorBidi"/>
                <w:sz w:val="28"/>
                <w:szCs w:val="28"/>
              </w:rPr>
            </w:pPr>
            <w:r>
              <w:rPr>
                <w:rFonts w:asciiTheme="minorBidi" w:hAnsiTheme="minorBidi"/>
                <w:sz w:val="28"/>
                <w:szCs w:val="28"/>
              </w:rPr>
              <w:t>Destination:</w:t>
            </w:r>
          </w:p>
        </w:tc>
        <w:tc>
          <w:tcPr>
            <w:tcW w:w="79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43674F" w14:textId="77777777" w:rsidR="008D5948" w:rsidRDefault="008D5948" w:rsidP="008D5948">
            <w:pPr>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Pr>
                <w:rFonts w:asciiTheme="minorBidi" w:hAnsiTheme="minorBidi"/>
                <w:sz w:val="28"/>
                <w:szCs w:val="28"/>
              </w:rPr>
              <w:t>Ground controlling unit.</w:t>
            </w:r>
          </w:p>
          <w:p w14:paraId="75DF097A" w14:textId="77777777" w:rsidR="008D5948" w:rsidRDefault="008D5948" w:rsidP="008D5948">
            <w:pPr>
              <w:cnfStyle w:val="000000100000" w:firstRow="0" w:lastRow="0" w:firstColumn="0" w:lastColumn="0" w:oddVBand="0" w:evenVBand="0" w:oddHBand="1" w:evenHBand="0" w:firstRowFirstColumn="0" w:firstRowLastColumn="0" w:lastRowFirstColumn="0" w:lastRowLastColumn="0"/>
              <w:rPr>
                <w:rFonts w:asciiTheme="minorBidi" w:hAnsiTheme="minorBidi"/>
                <w:rtl/>
              </w:rPr>
            </w:pPr>
          </w:p>
        </w:tc>
      </w:tr>
      <w:tr w:rsidR="008D5948" w14:paraId="69DEF63C" w14:textId="77777777" w:rsidTr="008D5948">
        <w:tc>
          <w:tcPr>
            <w:cnfStyle w:val="001000000000" w:firstRow="0" w:lastRow="0" w:firstColumn="1" w:lastColumn="0" w:oddVBand="0" w:evenVBand="0" w:oddHBand="0" w:evenHBand="0" w:firstRowFirstColumn="0" w:firstRowLastColumn="0" w:lastRowFirstColumn="0" w:lastRowLastColumn="0"/>
            <w:tcW w:w="28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7025EA8" w14:textId="77777777" w:rsidR="008D5948" w:rsidRDefault="008D5948" w:rsidP="008D5948">
            <w:pPr>
              <w:rPr>
                <w:rFonts w:asciiTheme="minorBidi" w:hAnsiTheme="minorBidi"/>
                <w:sz w:val="28"/>
                <w:szCs w:val="28"/>
              </w:rPr>
            </w:pPr>
            <w:r>
              <w:rPr>
                <w:rFonts w:asciiTheme="minorBidi" w:hAnsiTheme="minorBidi"/>
                <w:sz w:val="28"/>
                <w:szCs w:val="28"/>
              </w:rPr>
              <w:t>Action:</w:t>
            </w:r>
          </w:p>
        </w:tc>
        <w:tc>
          <w:tcPr>
            <w:tcW w:w="79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0F5F44E" w14:textId="77777777" w:rsidR="008D5948" w:rsidRDefault="008D5948" w:rsidP="008D5948">
            <w:pPr>
              <w:cnfStyle w:val="000000000000" w:firstRow="0" w:lastRow="0" w:firstColumn="0" w:lastColumn="0" w:oddVBand="0" w:evenVBand="0" w:oddHBand="0" w:evenHBand="0" w:firstRowFirstColumn="0" w:firstRowLastColumn="0" w:lastRowFirstColumn="0" w:lastRowLastColumn="0"/>
              <w:rPr>
                <w:rFonts w:cs="Arial"/>
              </w:rPr>
            </w:pPr>
            <w:r>
              <w:rPr>
                <w:noProof/>
              </w:rPr>
              <w:drawing>
                <wp:inline distT="0" distB="0" distL="0" distR="0" wp14:anchorId="07E1EF48" wp14:editId="01A5483F">
                  <wp:extent cx="3857625" cy="2895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57625" cy="2895600"/>
                          </a:xfrm>
                          <a:prstGeom prst="rect">
                            <a:avLst/>
                          </a:prstGeom>
                          <a:noFill/>
                          <a:ln>
                            <a:noFill/>
                          </a:ln>
                        </pic:spPr>
                      </pic:pic>
                    </a:graphicData>
                  </a:graphic>
                </wp:inline>
              </w:drawing>
            </w:r>
          </w:p>
          <w:p w14:paraId="76A9FA52" w14:textId="77777777" w:rsidR="008D5948" w:rsidRDefault="008D5948" w:rsidP="008D5948">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Pr>
                <w:rFonts w:asciiTheme="minorBidi" w:hAnsiTheme="minorBidi"/>
                <w:sz w:val="20"/>
                <w:szCs w:val="20"/>
              </w:rPr>
              <w:t>Figure2.1</w:t>
            </w:r>
          </w:p>
          <w:p w14:paraId="71F51F83" w14:textId="77777777" w:rsidR="008D5948" w:rsidRDefault="008D5948" w:rsidP="008D5948">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Serial communication will be initialized to start the communication between camera and the computer. After the initialization the camera starts to search for the defined target in the environment. There are two options. It may detect the object or may not detect. If it detects the defined object the target information will be collected and then transmitted to ground control system or GCS to calculate the center point of the target.</w:t>
            </w:r>
          </w:p>
          <w:p w14:paraId="63C6D667" w14:textId="77777777" w:rsidR="008D5948" w:rsidRDefault="008D5948" w:rsidP="008D5948">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The information is then used to calculate the target position/ X, Y coordinates altitude and time.</w:t>
            </w:r>
          </w:p>
          <w:p w14:paraId="5E1C2A52" w14:textId="77777777" w:rsidR="008D5948" w:rsidRDefault="008D5948" w:rsidP="008D5948">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 xml:space="preserve">The information of the object will be displayed in the system monitor. If the target is not found then the UAV starts to search the target again. If the target is missing for a long time the UAV will come back to its starting position. Ultrasonic sensor used to collect the data about the target and the Wi-Fi is </w:t>
            </w:r>
            <w:r>
              <w:rPr>
                <w:rFonts w:asciiTheme="minorBidi" w:hAnsiTheme="minorBidi"/>
              </w:rPr>
              <w:lastRenderedPageBreak/>
              <w:t>used to transmit the data to the ground control system GCS.</w:t>
            </w:r>
          </w:p>
          <w:p w14:paraId="7990841F" w14:textId="77777777" w:rsidR="008D5948" w:rsidRDefault="008D5948" w:rsidP="008D5948">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IMAGE PROCESSING: - Two tasks are given to the processor to complete this project. First one is ground motion estimation and second task is target detection and tracking. Depending on imaged scene both tasks leads to many problems. In order to avoid this target identification and tracking is made simpler by assuming the color and the size of the target or object. And the tests are conducted in daytime. The target standard specification parameters are stored in the beginning of the source code. This allows ease in changing the parameters to cater for different mission which may require targeting of different vehicle. This paper used the source code which has the flexibility of changing the camera and its parameters.</w:t>
            </w:r>
          </w:p>
          <w:p w14:paraId="38298E86" w14:textId="77777777" w:rsidR="008D5948" w:rsidRDefault="008D5948" w:rsidP="008D5948">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When capturing the video simultaneously the coding will change the original images into grayscale image. First window shows the original image from the video camera and the second window demonstrate the image which is processed from the original video. Information about the UAV is updated by the microplot. It collects height and heading of the UAV. Target information is sent to GCS only when the target is found. Speeded Up Robust Feature, SURF is used for feature detection and back round subtraction. It will extract some unique key points and descriptors from an image. These extracted points will be saved and used later.</w:t>
            </w:r>
          </w:p>
          <w:p w14:paraId="2D4D8EDC" w14:textId="77777777" w:rsidR="008D5948" w:rsidRDefault="008D5948" w:rsidP="008D5948">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sym w:font="Symbol" w:char="F0D8"/>
            </w:r>
            <w:r>
              <w:rPr>
                <w:rFonts w:asciiTheme="minorBidi" w:hAnsiTheme="minorBidi"/>
              </w:rPr>
              <w:t xml:space="preserve"> Detection </w:t>
            </w:r>
            <w:r>
              <w:rPr>
                <w:rFonts w:asciiTheme="minorBidi" w:hAnsiTheme="minorBidi"/>
              </w:rPr>
              <w:sym w:font="Symbol" w:char="F0D8"/>
            </w:r>
            <w:r>
              <w:rPr>
                <w:rFonts w:asciiTheme="minorBidi" w:hAnsiTheme="minorBidi"/>
              </w:rPr>
              <w:t xml:space="preserve"> Description </w:t>
            </w:r>
            <w:r>
              <w:rPr>
                <w:rFonts w:asciiTheme="minorBidi" w:hAnsiTheme="minorBidi"/>
              </w:rPr>
              <w:sym w:font="Symbol" w:char="F0D8"/>
            </w:r>
            <w:r>
              <w:rPr>
                <w:rFonts w:asciiTheme="minorBidi" w:hAnsiTheme="minorBidi"/>
              </w:rPr>
              <w:t xml:space="preserve"> Matching.</w:t>
            </w:r>
          </w:p>
          <w:p w14:paraId="136E6225" w14:textId="77777777" w:rsidR="008D5948" w:rsidRDefault="008D5948" w:rsidP="008D5948">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After getting successful result from ground test the actual flight test was done to conform the working of the source code. The value of tested color was set in the calibrating panel and then the test was continued.</w:t>
            </w:r>
          </w:p>
          <w:p w14:paraId="0CB7DF37" w14:textId="77777777" w:rsidR="008D5948" w:rsidRDefault="008D5948" w:rsidP="008D5948">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HSV means hue, saturation and value color space. V is also can be represent as brightness. HSV models are often used in image analysis feature detection or image segmentation. This application tools had been used here and got great results. By changing these values we can define all the colors and then we can track the required object.</w:t>
            </w:r>
          </w:p>
          <w:p w14:paraId="04FAF62F" w14:textId="77777777" w:rsidR="008D5948" w:rsidRDefault="008D5948" w:rsidP="008D5948">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When multiple possible targets being encountered the target which is to be tracked can be selected by changing the object id. The color intensity values will be changing from zero to 255.</w:t>
            </w:r>
          </w:p>
          <w:p w14:paraId="2AC31B34" w14:textId="77777777" w:rsidR="008D5948" w:rsidRDefault="008D5948" w:rsidP="008D5948">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EXPERIMENTAL RESULT :-</w:t>
            </w:r>
          </w:p>
          <w:p w14:paraId="19F7613A" w14:textId="77777777" w:rsidR="008D5948" w:rsidRDefault="008D5948" w:rsidP="008D5948">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In order to test the designed target identification system, a ground test is conducted. Preliminary test is color matching and the next one is vehicle detection. The below images are the results got from the ground test. The small size of car with 10cm by 10cm is used as a target to get the experimental result. When this test is conducted the UAV were in the ground. After getting positive results altitude of the UVA was changed and tested again.</w:t>
            </w:r>
          </w:p>
          <w:p w14:paraId="42599E8D" w14:textId="77777777" w:rsidR="008D5948" w:rsidRDefault="008D5948" w:rsidP="008D5948">
            <w:pP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Color detection with background subtraction</w:t>
            </w:r>
          </w:p>
          <w:p w14:paraId="03244EB5" w14:textId="77777777" w:rsidR="008D5948" w:rsidRDefault="008D5948" w:rsidP="008D5948">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noProof/>
              </w:rPr>
              <w:lastRenderedPageBreak/>
              <w:drawing>
                <wp:inline distT="0" distB="0" distL="0" distR="0" wp14:anchorId="3CD13702" wp14:editId="41382251">
                  <wp:extent cx="392430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24300" cy="3257550"/>
                          </a:xfrm>
                          <a:prstGeom prst="rect">
                            <a:avLst/>
                          </a:prstGeom>
                          <a:noFill/>
                          <a:ln>
                            <a:noFill/>
                          </a:ln>
                        </pic:spPr>
                      </pic:pic>
                    </a:graphicData>
                  </a:graphic>
                </wp:inline>
              </w:drawing>
            </w:r>
          </w:p>
          <w:p w14:paraId="22EC342C" w14:textId="77777777" w:rsidR="008D5948" w:rsidRDefault="008D5948" w:rsidP="008D5948">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Pr>
                <w:rFonts w:asciiTheme="minorBidi" w:hAnsiTheme="minorBidi"/>
                <w:sz w:val="20"/>
                <w:szCs w:val="20"/>
              </w:rPr>
              <w:t>Figure2.2</w:t>
            </w:r>
          </w:p>
          <w:p w14:paraId="5A9A3B3A" w14:textId="77777777" w:rsidR="008D5948" w:rsidRDefault="008D5948" w:rsidP="008D5948">
            <w:pPr>
              <w:cnfStyle w:val="000000000000" w:firstRow="0" w:lastRow="0" w:firstColumn="0" w:lastColumn="0" w:oddVBand="0" w:evenVBand="0" w:oddHBand="0" w:evenHBand="0" w:firstRowFirstColumn="0" w:firstRowLastColumn="0" w:lastRowFirstColumn="0" w:lastRowLastColumn="0"/>
              <w:rPr>
                <w:rFonts w:cs="Arial"/>
              </w:rPr>
            </w:pPr>
            <w:r>
              <w:rPr>
                <w:rFonts w:asciiTheme="minorBidi" w:hAnsiTheme="minorBidi"/>
              </w:rPr>
              <w:t>From figure 1 it’s clearly understood that the target identification system works properly. Pictures a and b are the examples of background subtraction in color based target detection and tracking and figure c gives the result without background subtraction. Image d is the multiple target identification. If multiple targets are being encountered at the same time the coding will choose the mean point of the possible targets as its tracking point. The final tests were carried out for checking data transmission and found a good result. Ground test was conducted for all type of vehicle from small to large sizes and verified successfully.</w:t>
            </w:r>
          </w:p>
        </w:tc>
      </w:tr>
      <w:tr w:rsidR="008D5948" w14:paraId="6035CB37" w14:textId="77777777" w:rsidTr="008D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99957A8" w14:textId="77777777" w:rsidR="008D5948" w:rsidRDefault="008D5948" w:rsidP="008D5948">
            <w:pPr>
              <w:jc w:val="both"/>
              <w:rPr>
                <w:rFonts w:asciiTheme="minorBidi" w:hAnsiTheme="minorBidi"/>
                <w:sz w:val="28"/>
                <w:szCs w:val="28"/>
              </w:rPr>
            </w:pPr>
            <w:r>
              <w:rPr>
                <w:rFonts w:asciiTheme="minorBidi" w:hAnsiTheme="minorBidi"/>
                <w:sz w:val="28"/>
                <w:szCs w:val="28"/>
              </w:rPr>
              <w:lastRenderedPageBreak/>
              <w:t>Requires:</w:t>
            </w:r>
          </w:p>
        </w:tc>
        <w:tc>
          <w:tcPr>
            <w:tcW w:w="79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AC4852B" w14:textId="77777777" w:rsidR="008D5948" w:rsidRDefault="008D5948" w:rsidP="008D5948">
            <w:pPr>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Pr>
                <w:rFonts w:asciiTheme="minorBidi" w:hAnsiTheme="minorBidi"/>
                <w:sz w:val="28"/>
                <w:szCs w:val="28"/>
              </w:rPr>
              <w:t xml:space="preserve">Storage memory to store all the targets info we </w:t>
            </w:r>
            <w:proofErr w:type="spellStart"/>
            <w:r>
              <w:rPr>
                <w:rFonts w:asciiTheme="minorBidi" w:hAnsiTheme="minorBidi"/>
                <w:sz w:val="28"/>
                <w:szCs w:val="28"/>
              </w:rPr>
              <w:t>ganna</w:t>
            </w:r>
            <w:proofErr w:type="spellEnd"/>
            <w:r>
              <w:rPr>
                <w:rFonts w:asciiTheme="minorBidi" w:hAnsiTheme="minorBidi"/>
                <w:sz w:val="28"/>
                <w:szCs w:val="28"/>
              </w:rPr>
              <w:t xml:space="preserve"> match with a data communication link between the </w:t>
            </w:r>
            <w:proofErr w:type="gramStart"/>
            <w:r>
              <w:rPr>
                <w:rFonts w:asciiTheme="minorBidi" w:hAnsiTheme="minorBidi"/>
                <w:sz w:val="28"/>
                <w:szCs w:val="28"/>
              </w:rPr>
              <w:t>UAV(</w:t>
            </w:r>
            <w:proofErr w:type="gramEnd"/>
            <w:r>
              <w:rPr>
                <w:rFonts w:asciiTheme="minorBidi" w:hAnsiTheme="minorBidi"/>
                <w:sz w:val="28"/>
                <w:szCs w:val="28"/>
              </w:rPr>
              <w:t>drone)and the ground control system GCS.</w:t>
            </w:r>
          </w:p>
        </w:tc>
      </w:tr>
      <w:tr w:rsidR="008D5948" w14:paraId="4325CB7D" w14:textId="77777777" w:rsidTr="008D5948">
        <w:tc>
          <w:tcPr>
            <w:cnfStyle w:val="001000000000" w:firstRow="0" w:lastRow="0" w:firstColumn="1" w:lastColumn="0" w:oddVBand="0" w:evenVBand="0" w:oddHBand="0" w:evenHBand="0" w:firstRowFirstColumn="0" w:firstRowLastColumn="0" w:lastRowFirstColumn="0" w:lastRowLastColumn="0"/>
            <w:tcW w:w="28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AC1DBEB" w14:textId="77777777" w:rsidR="008D5948" w:rsidRDefault="008D5948" w:rsidP="008D5948">
            <w:pPr>
              <w:jc w:val="both"/>
              <w:rPr>
                <w:rFonts w:asciiTheme="minorBidi" w:hAnsiTheme="minorBidi"/>
                <w:sz w:val="28"/>
                <w:szCs w:val="28"/>
              </w:rPr>
            </w:pPr>
            <w:r>
              <w:rPr>
                <w:rFonts w:asciiTheme="minorBidi" w:hAnsiTheme="minorBidi"/>
                <w:sz w:val="28"/>
                <w:szCs w:val="28"/>
              </w:rPr>
              <w:t>Preconditions:</w:t>
            </w:r>
          </w:p>
        </w:tc>
        <w:tc>
          <w:tcPr>
            <w:tcW w:w="79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1E7F2B" w14:textId="77777777" w:rsidR="008D5948" w:rsidRDefault="008D5948" w:rsidP="008D5948">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sz w:val="28"/>
                <w:szCs w:val="28"/>
              </w:rPr>
              <w:t>Available target information to dedicate it with objects a presented path</w:t>
            </w:r>
            <w:r>
              <w:rPr>
                <w:rFonts w:asciiTheme="minorBidi" w:hAnsiTheme="minorBidi"/>
              </w:rPr>
              <w:t>.</w:t>
            </w:r>
          </w:p>
          <w:p w14:paraId="0F016253" w14:textId="77777777" w:rsidR="008D5948" w:rsidRDefault="008D5948" w:rsidP="008D5948">
            <w:pPr>
              <w:cnfStyle w:val="000000000000" w:firstRow="0" w:lastRow="0" w:firstColumn="0" w:lastColumn="0" w:oddVBand="0" w:evenVBand="0" w:oddHBand="0" w:evenHBand="0" w:firstRowFirstColumn="0" w:firstRowLastColumn="0" w:lastRowFirstColumn="0" w:lastRowLastColumn="0"/>
              <w:rPr>
                <w:rFonts w:asciiTheme="minorBidi" w:hAnsiTheme="minorBidi"/>
              </w:rPr>
            </w:pPr>
          </w:p>
        </w:tc>
      </w:tr>
      <w:tr w:rsidR="008D5948" w14:paraId="084B8968" w14:textId="77777777" w:rsidTr="008D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BFC633D" w14:textId="77777777" w:rsidR="008D5948" w:rsidRDefault="008D5948" w:rsidP="008D5948">
            <w:pPr>
              <w:jc w:val="both"/>
              <w:rPr>
                <w:rFonts w:asciiTheme="minorBidi" w:hAnsiTheme="minorBidi"/>
                <w:sz w:val="28"/>
                <w:szCs w:val="28"/>
              </w:rPr>
            </w:pPr>
            <w:r>
              <w:rPr>
                <w:rFonts w:asciiTheme="minorBidi" w:hAnsiTheme="minorBidi"/>
                <w:sz w:val="28"/>
                <w:szCs w:val="28"/>
              </w:rPr>
              <w:t>Post condition:</w:t>
            </w:r>
          </w:p>
        </w:tc>
        <w:tc>
          <w:tcPr>
            <w:tcW w:w="79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77D30F" w14:textId="77777777" w:rsidR="008D5948" w:rsidRDefault="008D5948" w:rsidP="008D5948">
            <w:pPr>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Pr>
                <w:rFonts w:asciiTheme="minorBidi" w:hAnsiTheme="minorBidi"/>
                <w:sz w:val="28"/>
                <w:szCs w:val="28"/>
              </w:rPr>
              <w:t xml:space="preserve">New targets </w:t>
            </w:r>
            <w:proofErr w:type="spellStart"/>
            <w:r>
              <w:rPr>
                <w:rFonts w:asciiTheme="minorBidi" w:hAnsiTheme="minorBidi"/>
                <w:sz w:val="28"/>
                <w:szCs w:val="28"/>
              </w:rPr>
              <w:t>informations</w:t>
            </w:r>
            <w:proofErr w:type="spellEnd"/>
            <w:r>
              <w:rPr>
                <w:rFonts w:asciiTheme="minorBidi" w:hAnsiTheme="minorBidi"/>
                <w:sz w:val="28"/>
                <w:szCs w:val="28"/>
              </w:rPr>
              <w:t xml:space="preserve"> are </w:t>
            </w:r>
            <w:proofErr w:type="spellStart"/>
            <w:r>
              <w:rPr>
                <w:rFonts w:asciiTheme="minorBidi" w:hAnsiTheme="minorBidi"/>
                <w:sz w:val="28"/>
                <w:szCs w:val="28"/>
              </w:rPr>
              <w:t>setted</w:t>
            </w:r>
            <w:proofErr w:type="spellEnd"/>
            <w:r>
              <w:rPr>
                <w:rFonts w:asciiTheme="minorBidi" w:hAnsiTheme="minorBidi"/>
                <w:sz w:val="28"/>
                <w:szCs w:val="28"/>
              </w:rPr>
              <w:t xml:space="preserve"> to the storage memory to be used by the UAV.</w:t>
            </w:r>
          </w:p>
          <w:p w14:paraId="5BE8AD41" w14:textId="77777777" w:rsidR="008D5948" w:rsidRDefault="008D5948" w:rsidP="008D5948">
            <w:pPr>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r>
      <w:tr w:rsidR="008D5948" w14:paraId="59616163" w14:textId="77777777" w:rsidTr="008D5948">
        <w:tc>
          <w:tcPr>
            <w:cnfStyle w:val="001000000000" w:firstRow="0" w:lastRow="0" w:firstColumn="1" w:lastColumn="0" w:oddVBand="0" w:evenVBand="0" w:oddHBand="0" w:evenHBand="0" w:firstRowFirstColumn="0" w:firstRowLastColumn="0" w:lastRowFirstColumn="0" w:lastRowLastColumn="0"/>
            <w:tcW w:w="28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4E318BF" w14:textId="77777777" w:rsidR="008D5948" w:rsidRDefault="008D5948" w:rsidP="008D5948">
            <w:pPr>
              <w:jc w:val="both"/>
              <w:rPr>
                <w:rFonts w:asciiTheme="minorBidi" w:hAnsiTheme="minorBidi"/>
                <w:sz w:val="28"/>
                <w:szCs w:val="28"/>
              </w:rPr>
            </w:pPr>
            <w:r>
              <w:rPr>
                <w:rFonts w:asciiTheme="minorBidi" w:hAnsiTheme="minorBidi"/>
                <w:sz w:val="28"/>
                <w:szCs w:val="28"/>
              </w:rPr>
              <w:t>Side Effect:</w:t>
            </w:r>
          </w:p>
        </w:tc>
        <w:tc>
          <w:tcPr>
            <w:tcW w:w="79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739398B" w14:textId="77777777" w:rsidR="008D5948" w:rsidRDefault="008D5948" w:rsidP="008D5948">
            <w:pPr>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Pr>
                <w:rFonts w:asciiTheme="minorBidi" w:hAnsiTheme="minorBidi"/>
                <w:sz w:val="28"/>
                <w:szCs w:val="28"/>
              </w:rPr>
              <w:t>None.</w:t>
            </w:r>
          </w:p>
        </w:tc>
      </w:tr>
    </w:tbl>
    <w:p w14:paraId="5F57618E" w14:textId="77777777" w:rsidR="008D5948" w:rsidRDefault="008D5948" w:rsidP="008D5948">
      <w:pPr>
        <w:rPr>
          <w:rFonts w:cs="Arial"/>
        </w:rPr>
      </w:pPr>
    </w:p>
    <w:p w14:paraId="36466911" w14:textId="77777777" w:rsidR="008D5948" w:rsidRDefault="008D5948" w:rsidP="008D5948">
      <w:pPr>
        <w:rPr>
          <w:rFonts w:cs="Arial"/>
        </w:rPr>
      </w:pPr>
    </w:p>
    <w:p w14:paraId="46397AE8" w14:textId="77777777" w:rsidR="008D5948" w:rsidRDefault="008D5948" w:rsidP="008D5948">
      <w:pPr>
        <w:rPr>
          <w:rFonts w:cs="Arial"/>
        </w:rPr>
      </w:pPr>
    </w:p>
    <w:p w14:paraId="262CE5EF" w14:textId="77777777" w:rsidR="008D5948" w:rsidRDefault="008D5948" w:rsidP="008D5948">
      <w:pPr>
        <w:rPr>
          <w:rFonts w:cs="Arial"/>
        </w:rPr>
      </w:pPr>
    </w:p>
    <w:p w14:paraId="4DA888A1" w14:textId="77777777" w:rsidR="008D5948" w:rsidRDefault="008D5948" w:rsidP="008D5948">
      <w:pPr>
        <w:rPr>
          <w:rFonts w:cs="Arial"/>
        </w:rPr>
      </w:pPr>
    </w:p>
    <w:p w14:paraId="558E66D2" w14:textId="77777777" w:rsidR="008D5948" w:rsidRDefault="008D5948" w:rsidP="008D5948">
      <w:pPr>
        <w:jc w:val="center"/>
        <w:rPr>
          <w:rFonts w:asciiTheme="minorBidi" w:hAnsiTheme="minorBidi"/>
          <w:sz w:val="36"/>
          <w:szCs w:val="36"/>
        </w:rPr>
      </w:pPr>
      <w:r>
        <w:rPr>
          <w:rFonts w:asciiTheme="minorBidi" w:hAnsiTheme="minorBidi"/>
          <w:sz w:val="36"/>
          <w:szCs w:val="36"/>
        </w:rPr>
        <w:lastRenderedPageBreak/>
        <w:t>1- User Requirement</w:t>
      </w:r>
    </w:p>
    <w:p w14:paraId="530B7A6D" w14:textId="77777777" w:rsidR="008D5948" w:rsidRDefault="008D5948" w:rsidP="008D5948">
      <w:pPr>
        <w:rPr>
          <w:rFonts w:asciiTheme="minorBidi" w:hAnsiTheme="minorBidi"/>
          <w:sz w:val="32"/>
          <w:szCs w:val="32"/>
        </w:rPr>
      </w:pPr>
      <w:r>
        <w:rPr>
          <w:rFonts w:asciiTheme="minorBidi" w:hAnsiTheme="minorBidi"/>
          <w:sz w:val="32"/>
          <w:szCs w:val="32"/>
        </w:rPr>
        <w:t xml:space="preserve">The flight controller (aka “FC”) is the brain of a quad copter, it has sensors on the board so it can understand how the craft is moving. Using the data provided by these sensors, the FC uses algorithms to calculate how fast each motor should be spinning for the craft to behave as the pilot is instructing via stick inputs on the TX (Radio Transmitter). Most of the wiring on your quad will be focused around the FC. It needs to have the RX (receiver) connected, so it can be told what the pilot wants the craft to do. Each of the ESC signal and ground wires need to be connected for the FC commands to be carried out by the motors. With the introduction of </w:t>
      </w:r>
      <w:proofErr w:type="spellStart"/>
      <w:r>
        <w:rPr>
          <w:rFonts w:asciiTheme="minorBidi" w:hAnsiTheme="minorBidi"/>
          <w:sz w:val="32"/>
          <w:szCs w:val="32"/>
        </w:rPr>
        <w:t>BetaFlight</w:t>
      </w:r>
      <w:proofErr w:type="spellEnd"/>
      <w:r>
        <w:rPr>
          <w:rFonts w:asciiTheme="minorBidi" w:hAnsiTheme="minorBidi"/>
          <w:sz w:val="32"/>
          <w:szCs w:val="32"/>
        </w:rPr>
        <w:t xml:space="preserve"> OSD (On Screen Display), even the video feed from the FPV camera goes via the FC to the VTX (Video Transmitter).</w:t>
      </w:r>
    </w:p>
    <w:p w14:paraId="19FEE675" w14:textId="35DC5D61" w:rsidR="00A00577" w:rsidRDefault="00A00577" w:rsidP="00F90FA9">
      <w:pPr>
        <w:rPr>
          <w:sz w:val="36"/>
          <w:szCs w:val="36"/>
        </w:rPr>
      </w:pPr>
    </w:p>
    <w:p w14:paraId="61F719F1" w14:textId="5FAB2C3C" w:rsidR="008D5948" w:rsidRDefault="008D5948" w:rsidP="00F90FA9">
      <w:pPr>
        <w:rPr>
          <w:sz w:val="36"/>
          <w:szCs w:val="36"/>
        </w:rPr>
      </w:pPr>
    </w:p>
    <w:p w14:paraId="44CCD309" w14:textId="00C8E6ED" w:rsidR="008D5948" w:rsidRDefault="008D5948" w:rsidP="00F90FA9">
      <w:pPr>
        <w:rPr>
          <w:sz w:val="36"/>
          <w:szCs w:val="36"/>
        </w:rPr>
      </w:pPr>
    </w:p>
    <w:p w14:paraId="364FBFBB" w14:textId="2C7B342A" w:rsidR="008D5948" w:rsidRDefault="008D5948" w:rsidP="00F90FA9">
      <w:pPr>
        <w:rPr>
          <w:sz w:val="36"/>
          <w:szCs w:val="36"/>
        </w:rPr>
      </w:pPr>
    </w:p>
    <w:p w14:paraId="0D8CFC4A" w14:textId="74B74BDE" w:rsidR="008D5948" w:rsidRDefault="008D5948" w:rsidP="00F90FA9">
      <w:pPr>
        <w:rPr>
          <w:sz w:val="36"/>
          <w:szCs w:val="36"/>
        </w:rPr>
      </w:pPr>
    </w:p>
    <w:p w14:paraId="36E66B33" w14:textId="40AB5E91" w:rsidR="008D5948" w:rsidRDefault="008D5948" w:rsidP="00F90FA9">
      <w:pPr>
        <w:rPr>
          <w:sz w:val="36"/>
          <w:szCs w:val="36"/>
        </w:rPr>
      </w:pPr>
    </w:p>
    <w:p w14:paraId="0957AEC1" w14:textId="03D7DFEF" w:rsidR="008D5948" w:rsidRDefault="008D5948" w:rsidP="00F90FA9">
      <w:pPr>
        <w:rPr>
          <w:sz w:val="36"/>
          <w:szCs w:val="36"/>
        </w:rPr>
      </w:pPr>
    </w:p>
    <w:p w14:paraId="0BB681AF" w14:textId="7399D057" w:rsidR="008D5948" w:rsidRDefault="008D5948" w:rsidP="00F90FA9">
      <w:pPr>
        <w:rPr>
          <w:sz w:val="36"/>
          <w:szCs w:val="36"/>
        </w:rPr>
      </w:pPr>
    </w:p>
    <w:p w14:paraId="6EDA9B87" w14:textId="538D890C" w:rsidR="008D5948" w:rsidRDefault="008D5948" w:rsidP="00F90FA9">
      <w:pPr>
        <w:rPr>
          <w:sz w:val="36"/>
          <w:szCs w:val="36"/>
        </w:rPr>
      </w:pPr>
    </w:p>
    <w:p w14:paraId="77CF66B3" w14:textId="6AA3DCF5" w:rsidR="008D5948" w:rsidRDefault="008D5948" w:rsidP="00F90FA9">
      <w:pPr>
        <w:rPr>
          <w:sz w:val="36"/>
          <w:szCs w:val="36"/>
        </w:rPr>
      </w:pPr>
    </w:p>
    <w:p w14:paraId="2B608DA1" w14:textId="32261F2C" w:rsidR="008D5948" w:rsidRDefault="008D5948" w:rsidP="00F90FA9">
      <w:pPr>
        <w:rPr>
          <w:sz w:val="36"/>
          <w:szCs w:val="36"/>
        </w:rPr>
      </w:pPr>
    </w:p>
    <w:p w14:paraId="0EA1F872" w14:textId="77777777" w:rsidR="008D5948" w:rsidRDefault="008D5948" w:rsidP="008D5948">
      <w:pPr>
        <w:jc w:val="center"/>
        <w:rPr>
          <w:rFonts w:asciiTheme="minorBidi" w:hAnsiTheme="minorBidi"/>
          <w:sz w:val="36"/>
          <w:szCs w:val="36"/>
        </w:rPr>
      </w:pPr>
      <w:r>
        <w:rPr>
          <w:rFonts w:asciiTheme="minorBidi" w:hAnsiTheme="minorBidi"/>
          <w:sz w:val="36"/>
          <w:szCs w:val="36"/>
        </w:rPr>
        <w:lastRenderedPageBreak/>
        <w:t>2-System Requirement</w:t>
      </w:r>
    </w:p>
    <w:p w14:paraId="76C4E382" w14:textId="77777777" w:rsidR="008D5948" w:rsidRDefault="008D5948" w:rsidP="008D5948">
      <w:pPr>
        <w:jc w:val="center"/>
        <w:rPr>
          <w:rFonts w:cs="Arial"/>
        </w:rPr>
      </w:pPr>
    </w:p>
    <w:tbl>
      <w:tblPr>
        <w:tblStyle w:val="GridTable6Colorful1"/>
        <w:tblW w:w="10710" w:type="dxa"/>
        <w:tblInd w:w="-522" w:type="dxa"/>
        <w:tblLook w:val="04A0" w:firstRow="1" w:lastRow="0" w:firstColumn="1" w:lastColumn="0" w:noHBand="0" w:noVBand="1"/>
      </w:tblPr>
      <w:tblGrid>
        <w:gridCol w:w="2837"/>
        <w:gridCol w:w="7873"/>
      </w:tblGrid>
      <w:tr w:rsidR="008D5948" w14:paraId="12526085" w14:textId="77777777" w:rsidTr="008D59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7" w:type="dxa"/>
            <w:tcBorders>
              <w:top w:val="single" w:sz="4" w:space="0" w:color="666666" w:themeColor="text1" w:themeTint="99"/>
              <w:left w:val="single" w:sz="4" w:space="0" w:color="666666" w:themeColor="text1" w:themeTint="99"/>
              <w:right w:val="single" w:sz="4" w:space="0" w:color="666666" w:themeColor="text1" w:themeTint="99"/>
            </w:tcBorders>
          </w:tcPr>
          <w:p w14:paraId="7A58F7F8" w14:textId="77777777" w:rsidR="008D5948" w:rsidRDefault="008D5948">
            <w:pPr>
              <w:rPr>
                <w:rFonts w:asciiTheme="minorBidi" w:hAnsiTheme="minorBidi"/>
                <w:sz w:val="28"/>
                <w:szCs w:val="28"/>
              </w:rPr>
            </w:pPr>
            <w:r>
              <w:rPr>
                <w:rFonts w:asciiTheme="minorBidi" w:hAnsiTheme="minorBidi"/>
                <w:sz w:val="28"/>
                <w:szCs w:val="28"/>
              </w:rPr>
              <w:t>Function:</w:t>
            </w:r>
          </w:p>
          <w:p w14:paraId="422DEE23" w14:textId="77777777" w:rsidR="008D5948" w:rsidRDefault="008D5948">
            <w:pPr>
              <w:rPr>
                <w:rFonts w:asciiTheme="minorBidi" w:hAnsiTheme="minorBidi"/>
                <w:sz w:val="28"/>
                <w:szCs w:val="28"/>
              </w:rPr>
            </w:pPr>
          </w:p>
        </w:tc>
        <w:tc>
          <w:tcPr>
            <w:tcW w:w="7873"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7159718" w14:textId="77777777" w:rsidR="008D5948" w:rsidRDefault="008D5948">
            <w:pPr>
              <w:cnfStyle w:val="100000000000" w:firstRow="1" w:lastRow="0" w:firstColumn="0" w:lastColumn="0" w:oddVBand="0" w:evenVBand="0" w:oddHBand="0" w:evenHBand="0" w:firstRowFirstColumn="0" w:firstRowLastColumn="0" w:lastRowFirstColumn="0" w:lastRowLastColumn="0"/>
              <w:rPr>
                <w:rFonts w:cs="Arial"/>
                <w:b w:val="0"/>
                <w:bCs w:val="0"/>
                <w:sz w:val="28"/>
                <w:szCs w:val="28"/>
              </w:rPr>
            </w:pPr>
            <w:r>
              <w:rPr>
                <w:rFonts w:cs="Arial"/>
                <w:b w:val="0"/>
                <w:bCs w:val="0"/>
                <w:sz w:val="28"/>
                <w:szCs w:val="28"/>
              </w:rPr>
              <w:t>Flight Controller.</w:t>
            </w:r>
          </w:p>
        </w:tc>
      </w:tr>
      <w:tr w:rsidR="008D5948" w14:paraId="61A8BAD7" w14:textId="77777777" w:rsidTr="008D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D4D77E6" w14:textId="77777777" w:rsidR="008D5948" w:rsidRDefault="008D5948">
            <w:pPr>
              <w:rPr>
                <w:rFonts w:asciiTheme="minorBidi" w:hAnsiTheme="minorBidi"/>
                <w:sz w:val="28"/>
                <w:szCs w:val="28"/>
              </w:rPr>
            </w:pPr>
            <w:r>
              <w:rPr>
                <w:rFonts w:asciiTheme="minorBidi" w:hAnsiTheme="minorBidi"/>
                <w:sz w:val="28"/>
                <w:szCs w:val="28"/>
              </w:rPr>
              <w:t>Description</w:t>
            </w:r>
          </w:p>
        </w:tc>
        <w:tc>
          <w:tcPr>
            <w:tcW w:w="78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FFDAB7E" w14:textId="77777777" w:rsidR="008D5948" w:rsidRDefault="008D5948">
            <w:pPr>
              <w:cnfStyle w:val="000000100000" w:firstRow="0" w:lastRow="0" w:firstColumn="0" w:lastColumn="0" w:oddVBand="0" w:evenVBand="0" w:oddHBand="1" w:evenHBand="0" w:firstRowFirstColumn="0" w:firstRowLastColumn="0" w:lastRowFirstColumn="0" w:lastRowLastColumn="0"/>
              <w:rPr>
                <w:rFonts w:cs="Arial"/>
                <w:sz w:val="28"/>
                <w:szCs w:val="28"/>
              </w:rPr>
            </w:pPr>
            <w:r>
              <w:rPr>
                <w:rFonts w:cs="Arial"/>
                <w:sz w:val="28"/>
                <w:szCs w:val="28"/>
              </w:rPr>
              <w:t>How the craft fly.</w:t>
            </w:r>
          </w:p>
        </w:tc>
      </w:tr>
      <w:tr w:rsidR="008D5948" w14:paraId="2ADF3F6C" w14:textId="77777777" w:rsidTr="008D5948">
        <w:tc>
          <w:tcPr>
            <w:cnfStyle w:val="001000000000" w:firstRow="0" w:lastRow="0" w:firstColumn="1" w:lastColumn="0" w:oddVBand="0" w:evenVBand="0" w:oddHBand="0" w:evenHBand="0" w:firstRowFirstColumn="0" w:firstRowLastColumn="0" w:lastRowFirstColumn="0" w:lastRowLastColumn="0"/>
            <w:tcW w:w="28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114C18B" w14:textId="77777777" w:rsidR="008D5948" w:rsidRDefault="008D5948">
            <w:pPr>
              <w:rPr>
                <w:rFonts w:asciiTheme="minorBidi" w:hAnsiTheme="minorBidi"/>
                <w:sz w:val="28"/>
                <w:szCs w:val="28"/>
              </w:rPr>
            </w:pPr>
            <w:r>
              <w:rPr>
                <w:rFonts w:asciiTheme="minorBidi" w:hAnsiTheme="minorBidi"/>
                <w:sz w:val="28"/>
                <w:szCs w:val="28"/>
              </w:rPr>
              <w:t>Inputs:</w:t>
            </w:r>
          </w:p>
          <w:p w14:paraId="3451B981" w14:textId="77777777" w:rsidR="008D5948" w:rsidRDefault="008D5948">
            <w:pPr>
              <w:rPr>
                <w:rFonts w:asciiTheme="minorBidi" w:hAnsiTheme="minorBidi"/>
                <w:sz w:val="28"/>
                <w:szCs w:val="28"/>
              </w:rPr>
            </w:pPr>
          </w:p>
        </w:tc>
        <w:tc>
          <w:tcPr>
            <w:tcW w:w="78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E4652B2" w14:textId="77777777" w:rsidR="008D5948" w:rsidRDefault="008D5948">
            <w:pPr>
              <w:cnfStyle w:val="000000000000" w:firstRow="0" w:lastRow="0" w:firstColumn="0" w:lastColumn="0" w:oddVBand="0" w:evenVBand="0" w:oddHBand="0" w:evenHBand="0" w:firstRowFirstColumn="0" w:firstRowLastColumn="0" w:lastRowFirstColumn="0" w:lastRowLastColumn="0"/>
              <w:rPr>
                <w:rFonts w:cs="Arial"/>
                <w:sz w:val="28"/>
                <w:szCs w:val="28"/>
              </w:rPr>
            </w:pPr>
            <w:r>
              <w:rPr>
                <w:rFonts w:cs="Arial"/>
                <w:sz w:val="28"/>
                <w:szCs w:val="28"/>
              </w:rPr>
              <w:t>Instructions via stick.</w:t>
            </w:r>
          </w:p>
        </w:tc>
      </w:tr>
      <w:tr w:rsidR="008D5948" w14:paraId="19CA27E4" w14:textId="77777777" w:rsidTr="008D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190D405" w14:textId="77777777" w:rsidR="008D5948" w:rsidRDefault="008D5948">
            <w:pPr>
              <w:rPr>
                <w:rFonts w:asciiTheme="minorBidi" w:hAnsiTheme="minorBidi"/>
                <w:sz w:val="28"/>
                <w:szCs w:val="28"/>
              </w:rPr>
            </w:pPr>
            <w:r>
              <w:rPr>
                <w:rFonts w:asciiTheme="minorBidi" w:hAnsiTheme="minorBidi"/>
                <w:sz w:val="28"/>
                <w:szCs w:val="28"/>
              </w:rPr>
              <w:t>Source:</w:t>
            </w:r>
          </w:p>
        </w:tc>
        <w:tc>
          <w:tcPr>
            <w:tcW w:w="78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C22B017" w14:textId="77777777" w:rsidR="008D5948" w:rsidRDefault="008D5948">
            <w:pPr>
              <w:cnfStyle w:val="000000100000" w:firstRow="0" w:lastRow="0" w:firstColumn="0" w:lastColumn="0" w:oddVBand="0" w:evenVBand="0" w:oddHBand="1" w:evenHBand="0" w:firstRowFirstColumn="0" w:firstRowLastColumn="0" w:lastRowFirstColumn="0" w:lastRowLastColumn="0"/>
              <w:rPr>
                <w:rFonts w:cs="Arial"/>
                <w:sz w:val="28"/>
                <w:szCs w:val="28"/>
              </w:rPr>
            </w:pPr>
            <w:r>
              <w:rPr>
                <w:rFonts w:cs="Arial"/>
                <w:sz w:val="28"/>
                <w:szCs w:val="28"/>
              </w:rPr>
              <w:t>Ground operator.</w:t>
            </w:r>
          </w:p>
        </w:tc>
      </w:tr>
      <w:tr w:rsidR="008D5948" w14:paraId="4D9491C7" w14:textId="77777777" w:rsidTr="008D5948">
        <w:tc>
          <w:tcPr>
            <w:cnfStyle w:val="001000000000" w:firstRow="0" w:lastRow="0" w:firstColumn="1" w:lastColumn="0" w:oddVBand="0" w:evenVBand="0" w:oddHBand="0" w:evenHBand="0" w:firstRowFirstColumn="0" w:firstRowLastColumn="0" w:lastRowFirstColumn="0" w:lastRowLastColumn="0"/>
            <w:tcW w:w="28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B691EE1" w14:textId="77777777" w:rsidR="008D5948" w:rsidRDefault="008D5948">
            <w:pPr>
              <w:rPr>
                <w:rFonts w:asciiTheme="minorBidi" w:hAnsiTheme="minorBidi"/>
                <w:sz w:val="28"/>
                <w:szCs w:val="28"/>
              </w:rPr>
            </w:pPr>
            <w:r>
              <w:rPr>
                <w:rFonts w:asciiTheme="minorBidi" w:hAnsiTheme="minorBidi"/>
                <w:sz w:val="28"/>
                <w:szCs w:val="28"/>
              </w:rPr>
              <w:t>Output:</w:t>
            </w:r>
          </w:p>
        </w:tc>
        <w:tc>
          <w:tcPr>
            <w:tcW w:w="78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AD2A1C4" w14:textId="77777777" w:rsidR="008D5948" w:rsidRDefault="008D5948">
            <w:pPr>
              <w:cnfStyle w:val="000000000000" w:firstRow="0" w:lastRow="0" w:firstColumn="0" w:lastColumn="0" w:oddVBand="0" w:evenVBand="0" w:oddHBand="0" w:evenHBand="0" w:firstRowFirstColumn="0" w:firstRowLastColumn="0" w:lastRowFirstColumn="0" w:lastRowLastColumn="0"/>
              <w:rPr>
                <w:rFonts w:cs="Arial"/>
                <w:sz w:val="28"/>
                <w:szCs w:val="28"/>
              </w:rPr>
            </w:pPr>
            <w:r>
              <w:rPr>
                <w:rFonts w:cs="Arial"/>
                <w:sz w:val="28"/>
                <w:szCs w:val="28"/>
              </w:rPr>
              <w:t>Craft moving.</w:t>
            </w:r>
          </w:p>
        </w:tc>
      </w:tr>
      <w:tr w:rsidR="008D5948" w14:paraId="5B16BFAD" w14:textId="77777777" w:rsidTr="008D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7A95443" w14:textId="77777777" w:rsidR="008D5948" w:rsidRDefault="008D5948">
            <w:pPr>
              <w:rPr>
                <w:rFonts w:asciiTheme="minorBidi" w:hAnsiTheme="minorBidi"/>
                <w:sz w:val="28"/>
                <w:szCs w:val="28"/>
              </w:rPr>
            </w:pPr>
            <w:r>
              <w:rPr>
                <w:rFonts w:asciiTheme="minorBidi" w:hAnsiTheme="minorBidi"/>
                <w:sz w:val="28"/>
                <w:szCs w:val="28"/>
              </w:rPr>
              <w:t>Destination:</w:t>
            </w:r>
          </w:p>
        </w:tc>
        <w:tc>
          <w:tcPr>
            <w:tcW w:w="78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612676F" w14:textId="77777777" w:rsidR="008D5948" w:rsidRDefault="008D5948">
            <w:pPr>
              <w:cnfStyle w:val="000000100000" w:firstRow="0" w:lastRow="0" w:firstColumn="0" w:lastColumn="0" w:oddVBand="0" w:evenVBand="0" w:oddHBand="1" w:evenHBand="0" w:firstRowFirstColumn="0" w:firstRowLastColumn="0" w:lastRowFirstColumn="0" w:lastRowLastColumn="0"/>
              <w:rPr>
                <w:rFonts w:cs="Arial"/>
                <w:sz w:val="28"/>
                <w:szCs w:val="28"/>
              </w:rPr>
            </w:pPr>
            <w:r>
              <w:rPr>
                <w:rFonts w:cs="Arial"/>
                <w:sz w:val="28"/>
                <w:szCs w:val="28"/>
              </w:rPr>
              <w:t>Moving on a specific path &amp; OSD</w:t>
            </w:r>
          </w:p>
        </w:tc>
      </w:tr>
      <w:tr w:rsidR="008D5948" w14:paraId="7A2D9286" w14:textId="77777777" w:rsidTr="008D5948">
        <w:tc>
          <w:tcPr>
            <w:cnfStyle w:val="001000000000" w:firstRow="0" w:lastRow="0" w:firstColumn="1" w:lastColumn="0" w:oddVBand="0" w:evenVBand="0" w:oddHBand="0" w:evenHBand="0" w:firstRowFirstColumn="0" w:firstRowLastColumn="0" w:lastRowFirstColumn="0" w:lastRowLastColumn="0"/>
            <w:tcW w:w="28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2C42C16" w14:textId="77777777" w:rsidR="008D5948" w:rsidRDefault="008D5948">
            <w:pPr>
              <w:rPr>
                <w:rFonts w:asciiTheme="minorBidi" w:hAnsiTheme="minorBidi"/>
                <w:sz w:val="28"/>
                <w:szCs w:val="28"/>
              </w:rPr>
            </w:pPr>
            <w:r>
              <w:rPr>
                <w:rFonts w:asciiTheme="minorBidi" w:hAnsiTheme="minorBidi"/>
                <w:sz w:val="28"/>
                <w:szCs w:val="28"/>
              </w:rPr>
              <w:t>Action:</w:t>
            </w:r>
          </w:p>
        </w:tc>
        <w:tc>
          <w:tcPr>
            <w:tcW w:w="78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ADC1279" w14:textId="77777777" w:rsidR="008D5948" w:rsidRDefault="008D5948">
            <w:pPr>
              <w:cnfStyle w:val="000000000000" w:firstRow="0" w:lastRow="0" w:firstColumn="0" w:lastColumn="0" w:oddVBand="0" w:evenVBand="0" w:oddHBand="0" w:evenHBand="0" w:firstRowFirstColumn="0" w:firstRowLastColumn="0" w:lastRowFirstColumn="0" w:lastRowLastColumn="0"/>
              <w:rPr>
                <w:rFonts w:cs="Arial"/>
                <w:sz w:val="28"/>
                <w:szCs w:val="28"/>
              </w:rPr>
            </w:pPr>
            <w:r>
              <w:rPr>
                <w:rFonts w:cs="Arial"/>
                <w:sz w:val="28"/>
                <w:szCs w:val="28"/>
              </w:rPr>
              <w:t xml:space="preserve">The FC has sensors to understand how the craft is moving. </w:t>
            </w:r>
          </w:p>
          <w:p w14:paraId="37BD7490" w14:textId="77777777" w:rsidR="008D5948" w:rsidRDefault="008D5948">
            <w:pPr>
              <w:cnfStyle w:val="000000000000" w:firstRow="0" w:lastRow="0" w:firstColumn="0" w:lastColumn="0" w:oddVBand="0" w:evenVBand="0" w:oddHBand="0" w:evenHBand="0" w:firstRowFirstColumn="0" w:firstRowLastColumn="0" w:lastRowFirstColumn="0" w:lastRowLastColumn="0"/>
              <w:rPr>
                <w:rFonts w:cs="Arial"/>
                <w:sz w:val="28"/>
                <w:szCs w:val="28"/>
              </w:rPr>
            </w:pPr>
            <w:r>
              <w:rPr>
                <w:rFonts w:cs="Arial"/>
                <w:sz w:val="28"/>
                <w:szCs w:val="28"/>
              </w:rPr>
              <w:t>The pilot is instructing via stick inputs so, he can control the quad copter speed. If the battery of the stick is empty charge, then the pilot can recharge it or change the battery with new one. When the RX (receiver) is connected, the pilot can control everything and told the craft what to do. If the connection interrupts between the pilot and the craft, then it should reconnect it with the pilot. If the connection still missing for a long period, then the craft should go back to start point.</w:t>
            </w:r>
          </w:p>
        </w:tc>
      </w:tr>
      <w:tr w:rsidR="008D5948" w14:paraId="2DE4FF3F" w14:textId="77777777" w:rsidTr="008D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15B1332" w14:textId="77777777" w:rsidR="008D5948" w:rsidRDefault="008D5948">
            <w:pPr>
              <w:rPr>
                <w:rFonts w:asciiTheme="minorBidi" w:hAnsiTheme="minorBidi"/>
                <w:sz w:val="28"/>
                <w:szCs w:val="28"/>
              </w:rPr>
            </w:pPr>
            <w:r>
              <w:rPr>
                <w:rFonts w:asciiTheme="minorBidi" w:hAnsiTheme="minorBidi"/>
                <w:sz w:val="28"/>
                <w:szCs w:val="28"/>
              </w:rPr>
              <w:t>Requires:</w:t>
            </w:r>
          </w:p>
        </w:tc>
        <w:tc>
          <w:tcPr>
            <w:tcW w:w="78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DFC2A06" w14:textId="77777777" w:rsidR="008D5948" w:rsidRDefault="008D5948">
            <w:pPr>
              <w:cnfStyle w:val="000000100000" w:firstRow="0" w:lastRow="0" w:firstColumn="0" w:lastColumn="0" w:oddVBand="0" w:evenVBand="0" w:oddHBand="1" w:evenHBand="0" w:firstRowFirstColumn="0" w:firstRowLastColumn="0" w:lastRowFirstColumn="0" w:lastRowLastColumn="0"/>
              <w:rPr>
                <w:rFonts w:cs="Arial"/>
                <w:sz w:val="28"/>
                <w:szCs w:val="28"/>
              </w:rPr>
            </w:pPr>
            <w:r>
              <w:rPr>
                <w:rFonts w:cs="Arial"/>
                <w:sz w:val="28"/>
                <w:szCs w:val="28"/>
              </w:rPr>
              <w:t xml:space="preserve">It needs the RX (receiver) to be connected, so it can be told what the ground operator wants the craft to do. Also, ESC signals and ground wires need to be connected. </w:t>
            </w:r>
          </w:p>
        </w:tc>
      </w:tr>
      <w:tr w:rsidR="008D5948" w14:paraId="11519633" w14:textId="77777777" w:rsidTr="008D5948">
        <w:tc>
          <w:tcPr>
            <w:cnfStyle w:val="001000000000" w:firstRow="0" w:lastRow="0" w:firstColumn="1" w:lastColumn="0" w:oddVBand="0" w:evenVBand="0" w:oddHBand="0" w:evenHBand="0" w:firstRowFirstColumn="0" w:firstRowLastColumn="0" w:lastRowFirstColumn="0" w:lastRowLastColumn="0"/>
            <w:tcW w:w="28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520F046" w14:textId="77777777" w:rsidR="008D5948" w:rsidRDefault="008D5948">
            <w:pPr>
              <w:rPr>
                <w:rFonts w:asciiTheme="minorBidi" w:hAnsiTheme="minorBidi"/>
                <w:sz w:val="28"/>
                <w:szCs w:val="28"/>
              </w:rPr>
            </w:pPr>
            <w:r>
              <w:rPr>
                <w:rFonts w:asciiTheme="minorBidi" w:hAnsiTheme="minorBidi"/>
                <w:sz w:val="28"/>
                <w:szCs w:val="28"/>
              </w:rPr>
              <w:t>Preconditions:</w:t>
            </w:r>
          </w:p>
        </w:tc>
        <w:tc>
          <w:tcPr>
            <w:tcW w:w="78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BAE85D9" w14:textId="77777777" w:rsidR="008D5948" w:rsidRDefault="008D5948">
            <w:pPr>
              <w:cnfStyle w:val="000000000000" w:firstRow="0" w:lastRow="0" w:firstColumn="0" w:lastColumn="0" w:oddVBand="0" w:evenVBand="0" w:oddHBand="0" w:evenHBand="0" w:firstRowFirstColumn="0" w:firstRowLastColumn="0" w:lastRowFirstColumn="0" w:lastRowLastColumn="0"/>
              <w:rPr>
                <w:rFonts w:cs="Arial"/>
                <w:sz w:val="28"/>
                <w:szCs w:val="28"/>
              </w:rPr>
            </w:pPr>
            <w:r>
              <w:rPr>
                <w:rFonts w:cs="Arial"/>
                <w:sz w:val="28"/>
                <w:szCs w:val="28"/>
              </w:rPr>
              <w:t>Sensors are on to understand what the controller should do and the ground wires are available to connect the controller with the pilot.</w:t>
            </w:r>
          </w:p>
        </w:tc>
      </w:tr>
      <w:tr w:rsidR="008D5948" w14:paraId="776D8505" w14:textId="77777777" w:rsidTr="008D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1FBD722" w14:textId="77777777" w:rsidR="008D5948" w:rsidRDefault="008D5948">
            <w:pPr>
              <w:rPr>
                <w:rFonts w:asciiTheme="minorBidi" w:hAnsiTheme="minorBidi"/>
                <w:sz w:val="28"/>
                <w:szCs w:val="28"/>
              </w:rPr>
            </w:pPr>
            <w:r>
              <w:rPr>
                <w:rFonts w:asciiTheme="minorBidi" w:hAnsiTheme="minorBidi"/>
                <w:sz w:val="28"/>
                <w:szCs w:val="28"/>
              </w:rPr>
              <w:t>Post condition:</w:t>
            </w:r>
          </w:p>
        </w:tc>
        <w:tc>
          <w:tcPr>
            <w:tcW w:w="78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578D419" w14:textId="77777777" w:rsidR="008D5948" w:rsidRDefault="008D5948">
            <w:pPr>
              <w:cnfStyle w:val="000000100000" w:firstRow="0" w:lastRow="0" w:firstColumn="0" w:lastColumn="0" w:oddVBand="0" w:evenVBand="0" w:oddHBand="1" w:evenHBand="0" w:firstRowFirstColumn="0" w:firstRowLastColumn="0" w:lastRowFirstColumn="0" w:lastRowLastColumn="0"/>
              <w:rPr>
                <w:rFonts w:cs="Arial"/>
                <w:sz w:val="28"/>
                <w:szCs w:val="28"/>
              </w:rPr>
            </w:pPr>
            <w:r>
              <w:rPr>
                <w:rFonts w:cs="Arial"/>
                <w:sz w:val="28"/>
                <w:szCs w:val="28"/>
              </w:rPr>
              <w:t>Air craft returns to start point.</w:t>
            </w:r>
          </w:p>
        </w:tc>
      </w:tr>
      <w:tr w:rsidR="008D5948" w14:paraId="56CC77B3" w14:textId="77777777" w:rsidTr="008D5948">
        <w:tc>
          <w:tcPr>
            <w:cnfStyle w:val="001000000000" w:firstRow="0" w:lastRow="0" w:firstColumn="1" w:lastColumn="0" w:oddVBand="0" w:evenVBand="0" w:oddHBand="0" w:evenHBand="0" w:firstRowFirstColumn="0" w:firstRowLastColumn="0" w:lastRowFirstColumn="0" w:lastRowLastColumn="0"/>
            <w:tcW w:w="28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F94FBAA" w14:textId="77777777" w:rsidR="008D5948" w:rsidRDefault="008D5948">
            <w:pPr>
              <w:rPr>
                <w:rFonts w:asciiTheme="minorBidi" w:hAnsiTheme="minorBidi"/>
                <w:sz w:val="28"/>
                <w:szCs w:val="28"/>
              </w:rPr>
            </w:pPr>
            <w:r>
              <w:rPr>
                <w:rFonts w:asciiTheme="minorBidi" w:hAnsiTheme="minorBidi"/>
                <w:sz w:val="28"/>
                <w:szCs w:val="28"/>
              </w:rPr>
              <w:t>Side Effect:</w:t>
            </w:r>
          </w:p>
        </w:tc>
        <w:tc>
          <w:tcPr>
            <w:tcW w:w="78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187837F" w14:textId="77777777" w:rsidR="008D5948" w:rsidRDefault="008D5948">
            <w:pPr>
              <w:cnfStyle w:val="000000000000" w:firstRow="0" w:lastRow="0" w:firstColumn="0" w:lastColumn="0" w:oddVBand="0" w:evenVBand="0" w:oddHBand="0" w:evenHBand="0" w:firstRowFirstColumn="0" w:firstRowLastColumn="0" w:lastRowFirstColumn="0" w:lastRowLastColumn="0"/>
              <w:rPr>
                <w:rFonts w:cs="Arial"/>
                <w:sz w:val="28"/>
                <w:szCs w:val="28"/>
              </w:rPr>
            </w:pPr>
            <w:r>
              <w:rPr>
                <w:rFonts w:cs="Arial"/>
                <w:sz w:val="28"/>
                <w:szCs w:val="28"/>
              </w:rPr>
              <w:t>It may enter a restricted area.</w:t>
            </w:r>
          </w:p>
        </w:tc>
      </w:tr>
    </w:tbl>
    <w:p w14:paraId="7B86B1F9" w14:textId="7966993C" w:rsidR="008D5948" w:rsidRDefault="008D5948" w:rsidP="00F90FA9">
      <w:pPr>
        <w:rPr>
          <w:sz w:val="36"/>
          <w:szCs w:val="36"/>
        </w:rPr>
      </w:pPr>
    </w:p>
    <w:p w14:paraId="701195B2" w14:textId="6DA8B417" w:rsidR="008D5948" w:rsidRDefault="008D5948" w:rsidP="00F90FA9">
      <w:pPr>
        <w:rPr>
          <w:sz w:val="36"/>
          <w:szCs w:val="36"/>
        </w:rPr>
      </w:pPr>
    </w:p>
    <w:p w14:paraId="7C11BBE1" w14:textId="4422CF08" w:rsidR="008D5948" w:rsidRDefault="008D5948" w:rsidP="00F90FA9">
      <w:pPr>
        <w:rPr>
          <w:sz w:val="36"/>
          <w:szCs w:val="36"/>
        </w:rPr>
      </w:pPr>
    </w:p>
    <w:p w14:paraId="066D38A2" w14:textId="27224059" w:rsidR="008D5948" w:rsidRDefault="008D5948" w:rsidP="00F90FA9">
      <w:pPr>
        <w:rPr>
          <w:sz w:val="36"/>
          <w:szCs w:val="36"/>
        </w:rPr>
      </w:pPr>
    </w:p>
    <w:p w14:paraId="1DDB4694" w14:textId="002F68B9" w:rsidR="008D5948" w:rsidRDefault="008D5948" w:rsidP="00F90FA9">
      <w:pPr>
        <w:rPr>
          <w:sz w:val="36"/>
          <w:szCs w:val="36"/>
        </w:rPr>
      </w:pPr>
    </w:p>
    <w:p w14:paraId="16E19B7A" w14:textId="77777777" w:rsidR="008D5948" w:rsidRDefault="008D5948" w:rsidP="008D5948">
      <w:pPr>
        <w:pStyle w:val="Title"/>
        <w:bidi w:val="0"/>
        <w:ind w:left="360"/>
        <w:jc w:val="center"/>
        <w:rPr>
          <w:rFonts w:asciiTheme="minorBidi" w:hAnsiTheme="minorBidi" w:cstheme="minorBidi"/>
          <w:b/>
          <w:bCs/>
          <w:sz w:val="52"/>
          <w:szCs w:val="52"/>
        </w:rPr>
      </w:pPr>
      <w:r>
        <w:rPr>
          <w:rFonts w:asciiTheme="minorBidi" w:hAnsiTheme="minorBidi" w:cstheme="minorBidi"/>
          <w:b/>
          <w:bCs/>
          <w:sz w:val="52"/>
          <w:szCs w:val="52"/>
        </w:rPr>
        <w:lastRenderedPageBreak/>
        <w:t>Functional Requirement</w:t>
      </w:r>
    </w:p>
    <w:p w14:paraId="681647A6" w14:textId="77777777" w:rsidR="008D5948" w:rsidRDefault="008D5948" w:rsidP="008D5948">
      <w:pPr>
        <w:bidi/>
        <w:rPr>
          <w:rFonts w:asciiTheme="minorBidi" w:hAnsiTheme="minorBidi"/>
        </w:rPr>
      </w:pPr>
    </w:p>
    <w:p w14:paraId="39C78B37" w14:textId="77777777" w:rsidR="008D5948" w:rsidRDefault="008D5948" w:rsidP="008D5948">
      <w:pPr>
        <w:pStyle w:val="ListParagraph"/>
        <w:numPr>
          <w:ilvl w:val="0"/>
          <w:numId w:val="7"/>
        </w:numPr>
        <w:spacing w:after="200" w:line="276" w:lineRule="auto"/>
        <w:rPr>
          <w:rFonts w:asciiTheme="minorBidi" w:hAnsiTheme="minorBidi"/>
          <w:sz w:val="28"/>
          <w:szCs w:val="28"/>
        </w:rPr>
      </w:pPr>
      <w:r>
        <w:rPr>
          <w:rFonts w:asciiTheme="minorBidi" w:hAnsiTheme="minorBidi"/>
          <w:sz w:val="28"/>
          <w:szCs w:val="28"/>
        </w:rPr>
        <w:t>Target Dedication.</w:t>
      </w:r>
    </w:p>
    <w:p w14:paraId="373483A4" w14:textId="77777777" w:rsidR="008D5948" w:rsidRDefault="008D5948" w:rsidP="008D5948">
      <w:pPr>
        <w:pStyle w:val="ListParagraph"/>
        <w:numPr>
          <w:ilvl w:val="0"/>
          <w:numId w:val="7"/>
        </w:numPr>
        <w:spacing w:after="200" w:line="276" w:lineRule="auto"/>
        <w:rPr>
          <w:rFonts w:asciiTheme="minorBidi" w:hAnsiTheme="minorBidi"/>
          <w:sz w:val="28"/>
          <w:szCs w:val="28"/>
        </w:rPr>
      </w:pPr>
      <w:r>
        <w:rPr>
          <w:rFonts w:asciiTheme="minorBidi" w:hAnsiTheme="minorBidi"/>
          <w:sz w:val="28"/>
          <w:szCs w:val="28"/>
        </w:rPr>
        <w:t>Air Craft Control.</w:t>
      </w:r>
    </w:p>
    <w:p w14:paraId="74AAE911" w14:textId="77777777" w:rsidR="008D5948" w:rsidRDefault="008D5948" w:rsidP="008D5948">
      <w:pPr>
        <w:pStyle w:val="Title"/>
        <w:ind w:left="1440"/>
        <w:jc w:val="right"/>
        <w:rPr>
          <w:rFonts w:asciiTheme="minorBidi" w:hAnsiTheme="minorBidi" w:cstheme="minorBidi"/>
        </w:rPr>
      </w:pPr>
    </w:p>
    <w:p w14:paraId="5BBC1DBF" w14:textId="77777777" w:rsidR="008D5948" w:rsidRDefault="008D5948" w:rsidP="008D5948">
      <w:pPr>
        <w:pStyle w:val="Title"/>
        <w:bidi w:val="0"/>
        <w:ind w:left="720"/>
        <w:jc w:val="center"/>
        <w:rPr>
          <w:rFonts w:asciiTheme="minorBidi" w:hAnsiTheme="minorBidi" w:cstheme="minorBidi"/>
          <w:b/>
          <w:bCs/>
          <w:sz w:val="52"/>
          <w:szCs w:val="52"/>
        </w:rPr>
      </w:pPr>
      <w:r>
        <w:rPr>
          <w:rFonts w:asciiTheme="minorBidi" w:hAnsiTheme="minorBidi" w:cstheme="minorBidi"/>
          <w:b/>
          <w:bCs/>
          <w:sz w:val="52"/>
          <w:szCs w:val="52"/>
        </w:rPr>
        <w:t>Nonfunctional requirement</w:t>
      </w:r>
    </w:p>
    <w:p w14:paraId="5ACE09DE" w14:textId="77777777" w:rsidR="008D5948" w:rsidRDefault="008D5948" w:rsidP="008D5948">
      <w:pPr>
        <w:rPr>
          <w:rFonts w:asciiTheme="minorBidi" w:hAnsiTheme="minorBidi"/>
        </w:rPr>
      </w:pPr>
    </w:p>
    <w:p w14:paraId="2D5D6F8D" w14:textId="77777777" w:rsidR="008D5948" w:rsidRDefault="008D5948" w:rsidP="008D5948">
      <w:pPr>
        <w:rPr>
          <w:rFonts w:asciiTheme="minorBidi" w:hAnsiTheme="minorBidi"/>
          <w:sz w:val="28"/>
          <w:szCs w:val="28"/>
        </w:rPr>
      </w:pPr>
      <w:r>
        <w:rPr>
          <w:rFonts w:asciiTheme="minorBidi" w:hAnsiTheme="minorBidi"/>
          <w:sz w:val="28"/>
          <w:szCs w:val="28"/>
        </w:rPr>
        <w:t>Constraints on the services or functions offered by the system such as timing constraints, constraints on the development process, standards etc.</w:t>
      </w:r>
    </w:p>
    <w:p w14:paraId="748D4F42" w14:textId="77777777" w:rsidR="008D5948" w:rsidRDefault="008D5948" w:rsidP="008D5948">
      <w:pPr>
        <w:rPr>
          <w:rFonts w:asciiTheme="minorBidi" w:hAnsiTheme="minorBidi"/>
          <w:sz w:val="28"/>
          <w:szCs w:val="28"/>
        </w:rPr>
      </w:pPr>
      <w:r>
        <w:rPr>
          <w:rFonts w:asciiTheme="minorBidi" w:hAnsiTheme="minorBidi"/>
          <w:sz w:val="28"/>
          <w:szCs w:val="28"/>
        </w:rPr>
        <w:t>Often apply to the system as a whole rather than individual features or services</w:t>
      </w:r>
      <w:r>
        <w:rPr>
          <w:rFonts w:asciiTheme="minorBidi" w:hAnsiTheme="minorBidi" w:hint="cs"/>
          <w:sz w:val="28"/>
          <w:szCs w:val="28"/>
          <w:rtl/>
        </w:rPr>
        <w:t>.</w:t>
      </w:r>
    </w:p>
    <w:p w14:paraId="6C268B6A" w14:textId="77777777" w:rsidR="008D5948" w:rsidRDefault="008D5948" w:rsidP="008D5948">
      <w:pPr>
        <w:rPr>
          <w:rFonts w:asciiTheme="minorBidi" w:hAnsiTheme="minorBidi"/>
          <w:sz w:val="28"/>
          <w:szCs w:val="28"/>
        </w:rPr>
      </w:pPr>
      <w:r>
        <w:rPr>
          <w:rFonts w:asciiTheme="minorBidi" w:hAnsiTheme="minorBidi"/>
          <w:sz w:val="28"/>
          <w:szCs w:val="28"/>
        </w:rPr>
        <w:t>Performance is vital in projects that require real time computations and that contain hardware components. This statement is also true for our project. Since our project is subdivided in 3 parts which are interrelated and will work simultaneously, a high level of performance is expected from the 3 parts, especially the MATLAB application which will send commands to the Arduino microcontroller and to the simulation. This is the reason that we chose MATLAB as our platform for</w:t>
      </w:r>
    </w:p>
    <w:p w14:paraId="1DBF45D7" w14:textId="77777777" w:rsidR="008D5948" w:rsidRDefault="008D5948" w:rsidP="008D5948">
      <w:pPr>
        <w:jc w:val="both"/>
        <w:rPr>
          <w:rFonts w:asciiTheme="minorBidi" w:hAnsiTheme="minorBidi"/>
          <w:sz w:val="28"/>
          <w:szCs w:val="28"/>
        </w:rPr>
      </w:pPr>
      <w:r>
        <w:rPr>
          <w:rFonts w:asciiTheme="minorBidi" w:hAnsiTheme="minorBidi"/>
          <w:sz w:val="28"/>
          <w:szCs w:val="28"/>
        </w:rPr>
        <w:t>Implementing motion planning algorithms, since MATLAB applications are high performance especially in making calculations of big data, such as three-dimensional matrices. A critical aspect of our project is the algorithm that will allow the quadcopter to hover in space without losing its balance. This algorithm will run on the Arduino microcontroller and it will be processing data received from the sensors located on the quadcopter and fetching the rotation speed of the motors through the ESCs. Thus, the performance of this algorithm is quite essential, since a small delay may cause the quadcopter to quickly lose its balance, fall over and may result in material damage as well as put the nearby human lives in danger.</w:t>
      </w:r>
    </w:p>
    <w:p w14:paraId="1D44842E" w14:textId="77777777" w:rsidR="00787494" w:rsidRDefault="00787494" w:rsidP="008D5948">
      <w:pPr>
        <w:rPr>
          <w:rFonts w:asciiTheme="minorBidi" w:hAnsiTheme="minorBidi"/>
          <w:b/>
          <w:bCs/>
          <w:sz w:val="36"/>
          <w:szCs w:val="36"/>
          <w:rtl/>
        </w:rPr>
      </w:pPr>
    </w:p>
    <w:p w14:paraId="6677B9CE" w14:textId="77777777" w:rsidR="00787494" w:rsidRDefault="00787494" w:rsidP="008D5948">
      <w:pPr>
        <w:rPr>
          <w:rFonts w:asciiTheme="minorBidi" w:hAnsiTheme="minorBidi"/>
          <w:b/>
          <w:bCs/>
          <w:sz w:val="36"/>
          <w:szCs w:val="36"/>
          <w:rtl/>
        </w:rPr>
      </w:pPr>
    </w:p>
    <w:p w14:paraId="4DE704F9" w14:textId="688F8F42" w:rsidR="008D5948" w:rsidRDefault="008D5948" w:rsidP="008D5948">
      <w:pPr>
        <w:rPr>
          <w:rFonts w:asciiTheme="minorBidi" w:hAnsiTheme="minorBidi"/>
          <w:b/>
          <w:bCs/>
          <w:sz w:val="36"/>
          <w:szCs w:val="36"/>
        </w:rPr>
      </w:pPr>
      <w:r>
        <w:rPr>
          <w:rFonts w:asciiTheme="minorBidi" w:hAnsiTheme="minorBidi"/>
          <w:b/>
          <w:bCs/>
          <w:sz w:val="36"/>
          <w:szCs w:val="36"/>
        </w:rPr>
        <w:lastRenderedPageBreak/>
        <w:t>Software System Attributes</w:t>
      </w:r>
    </w:p>
    <w:p w14:paraId="32B6A351" w14:textId="77777777" w:rsidR="008D5948" w:rsidRDefault="008D5948" w:rsidP="008D5948">
      <w:pPr>
        <w:rPr>
          <w:rFonts w:asciiTheme="minorBidi" w:hAnsiTheme="minorBidi"/>
          <w:b/>
          <w:bCs/>
          <w:sz w:val="32"/>
          <w:szCs w:val="32"/>
        </w:rPr>
      </w:pPr>
      <w:r>
        <w:rPr>
          <w:rFonts w:asciiTheme="minorBidi" w:hAnsiTheme="minorBidi"/>
          <w:b/>
          <w:bCs/>
          <w:sz w:val="32"/>
          <w:szCs w:val="32"/>
        </w:rPr>
        <w:t>Reliability</w:t>
      </w:r>
    </w:p>
    <w:p w14:paraId="23A4329E" w14:textId="77777777" w:rsidR="008D5948" w:rsidRDefault="008D5948" w:rsidP="008D5948">
      <w:pPr>
        <w:rPr>
          <w:rFonts w:asciiTheme="minorBidi" w:hAnsiTheme="minorBidi"/>
          <w:sz w:val="28"/>
          <w:szCs w:val="28"/>
        </w:rPr>
      </w:pPr>
      <w:r>
        <w:rPr>
          <w:rFonts w:asciiTheme="minorBidi" w:hAnsiTheme="minorBidi"/>
          <w:sz w:val="28"/>
          <w:szCs w:val="28"/>
        </w:rPr>
        <w:t xml:space="preserve">Our system is mostly depending on hardware. We are doing sensor data processing and communications between different hardware components. As a result the reliability of our project highly depends on the reliability of the singular hardware components and their interfaces. These hardware reliability requirements are: </w:t>
      </w:r>
    </w:p>
    <w:p w14:paraId="6D36A938" w14:textId="77777777" w:rsidR="008D5948" w:rsidRDefault="008D5948" w:rsidP="008D5948">
      <w:pPr>
        <w:jc w:val="center"/>
        <w:rPr>
          <w:rFonts w:asciiTheme="minorBidi" w:hAnsiTheme="minorBidi"/>
          <w:sz w:val="28"/>
          <w:szCs w:val="28"/>
        </w:rPr>
      </w:pPr>
      <w:r>
        <w:rPr>
          <w:rFonts w:asciiTheme="minorBidi" w:hAnsiTheme="minorBidi"/>
          <w:sz w:val="28"/>
          <w:szCs w:val="28"/>
        </w:rPr>
        <w:sym w:font="Symbol" w:char="F0B7"/>
      </w:r>
      <w:r>
        <w:rPr>
          <w:rFonts w:asciiTheme="minorBidi" w:hAnsiTheme="minorBidi"/>
          <w:sz w:val="28"/>
          <w:szCs w:val="28"/>
        </w:rPr>
        <w:t xml:space="preserve"> Sensor data has to be true at least 99.9% of the time</w:t>
      </w:r>
    </w:p>
    <w:p w14:paraId="6506B0AB" w14:textId="77777777" w:rsidR="008D5948" w:rsidRDefault="008D5948" w:rsidP="008D5948">
      <w:pPr>
        <w:jc w:val="center"/>
        <w:rPr>
          <w:rFonts w:asciiTheme="minorBidi" w:hAnsiTheme="minorBidi"/>
          <w:sz w:val="28"/>
          <w:szCs w:val="28"/>
        </w:rPr>
      </w:pPr>
      <w:r>
        <w:rPr>
          <w:rFonts w:asciiTheme="minorBidi" w:hAnsiTheme="minorBidi"/>
          <w:sz w:val="28"/>
          <w:szCs w:val="28"/>
        </w:rPr>
        <w:sym w:font="Symbol" w:char="F0B7"/>
      </w:r>
      <w:r>
        <w:rPr>
          <w:rFonts w:asciiTheme="minorBidi" w:hAnsiTheme="minorBidi"/>
          <w:sz w:val="28"/>
          <w:szCs w:val="28"/>
        </w:rPr>
        <w:t xml:space="preserve"> Data must get from the sensor at most 0.1 second.</w:t>
      </w:r>
    </w:p>
    <w:p w14:paraId="4CB47C8B" w14:textId="77777777" w:rsidR="008D5948" w:rsidRDefault="008D5948" w:rsidP="008D5948">
      <w:pPr>
        <w:jc w:val="center"/>
        <w:rPr>
          <w:rFonts w:asciiTheme="minorBidi" w:hAnsiTheme="minorBidi"/>
          <w:sz w:val="28"/>
          <w:szCs w:val="28"/>
        </w:rPr>
      </w:pPr>
      <w:r>
        <w:rPr>
          <w:rFonts w:asciiTheme="minorBidi" w:hAnsiTheme="minorBidi"/>
          <w:sz w:val="28"/>
          <w:szCs w:val="28"/>
        </w:rPr>
        <w:sym w:font="Symbol" w:char="F0B7"/>
      </w:r>
      <w:r>
        <w:rPr>
          <w:rFonts w:asciiTheme="minorBidi" w:hAnsiTheme="minorBidi"/>
          <w:sz w:val="28"/>
          <w:szCs w:val="28"/>
        </w:rPr>
        <w:t xml:space="preserve"> Communication between hardware has to be true at least 99% of the time.</w:t>
      </w:r>
    </w:p>
    <w:p w14:paraId="431AB3F7" w14:textId="77777777" w:rsidR="008D5948" w:rsidRDefault="008D5948" w:rsidP="008D5948">
      <w:pPr>
        <w:jc w:val="center"/>
        <w:rPr>
          <w:rFonts w:asciiTheme="minorBidi" w:hAnsiTheme="minorBidi"/>
          <w:sz w:val="28"/>
          <w:szCs w:val="28"/>
        </w:rPr>
      </w:pPr>
      <w:r>
        <w:rPr>
          <w:rFonts w:asciiTheme="minorBidi" w:hAnsiTheme="minorBidi"/>
          <w:sz w:val="28"/>
          <w:szCs w:val="28"/>
        </w:rPr>
        <w:sym w:font="Symbol" w:char="F0B7"/>
      </w:r>
      <w:r>
        <w:rPr>
          <w:rFonts w:asciiTheme="minorBidi" w:hAnsiTheme="minorBidi"/>
          <w:sz w:val="28"/>
          <w:szCs w:val="28"/>
        </w:rPr>
        <w:t xml:space="preserve"> Communication must be done at most 0.3 second.</w:t>
      </w:r>
    </w:p>
    <w:p w14:paraId="7276F1E7" w14:textId="77777777" w:rsidR="008D5948" w:rsidRDefault="008D5948" w:rsidP="008D5948">
      <w:pPr>
        <w:rPr>
          <w:rFonts w:asciiTheme="minorBidi" w:hAnsiTheme="minorBidi"/>
          <w:b/>
          <w:bCs/>
          <w:sz w:val="32"/>
          <w:szCs w:val="32"/>
        </w:rPr>
      </w:pPr>
    </w:p>
    <w:p w14:paraId="582B2FB1" w14:textId="77777777" w:rsidR="008D5948" w:rsidRDefault="008D5948" w:rsidP="008D5948">
      <w:pPr>
        <w:rPr>
          <w:rFonts w:asciiTheme="minorBidi" w:hAnsiTheme="minorBidi"/>
          <w:b/>
          <w:bCs/>
          <w:sz w:val="32"/>
          <w:szCs w:val="32"/>
        </w:rPr>
      </w:pPr>
      <w:r>
        <w:rPr>
          <w:rFonts w:asciiTheme="minorBidi" w:hAnsiTheme="minorBidi"/>
          <w:b/>
          <w:bCs/>
          <w:sz w:val="32"/>
          <w:szCs w:val="32"/>
        </w:rPr>
        <w:t>Usability</w:t>
      </w:r>
    </w:p>
    <w:p w14:paraId="0BD16E0C" w14:textId="77777777" w:rsidR="008D5948" w:rsidRDefault="008D5948" w:rsidP="008D5948">
      <w:pPr>
        <w:rPr>
          <w:rFonts w:asciiTheme="minorBidi" w:hAnsiTheme="minorBidi"/>
          <w:sz w:val="28"/>
          <w:szCs w:val="28"/>
        </w:rPr>
      </w:pPr>
      <w:r>
        <w:rPr>
          <w:rFonts w:asciiTheme="minorBidi" w:hAnsiTheme="minorBidi"/>
          <w:sz w:val="28"/>
          <w:szCs w:val="28"/>
        </w:rPr>
        <w:t xml:space="preserve">Our target customers mostly include researchers and security agencies, but we will still create a simple enough interface for ages greater than 13. </w:t>
      </w:r>
    </w:p>
    <w:p w14:paraId="7C77868A" w14:textId="77777777" w:rsidR="008D5948" w:rsidRDefault="008D5948" w:rsidP="008D5948">
      <w:pPr>
        <w:rPr>
          <w:rFonts w:asciiTheme="minorBidi" w:hAnsiTheme="minorBidi"/>
          <w:sz w:val="28"/>
          <w:szCs w:val="28"/>
        </w:rPr>
      </w:pPr>
      <w:r>
        <w:rPr>
          <w:rFonts w:asciiTheme="minorBidi" w:hAnsiTheme="minorBidi"/>
          <w:sz w:val="28"/>
          <w:szCs w:val="28"/>
        </w:rPr>
        <w:t xml:space="preserve">This interface will comply with design interface standards that make the user's interaction as simple and efficient as possible. </w:t>
      </w:r>
    </w:p>
    <w:p w14:paraId="10716794" w14:textId="77777777" w:rsidR="008D5948" w:rsidRDefault="008D5948" w:rsidP="008D5948">
      <w:pPr>
        <w:rPr>
          <w:rFonts w:asciiTheme="minorBidi" w:hAnsiTheme="minorBidi"/>
          <w:b/>
          <w:bCs/>
          <w:sz w:val="32"/>
          <w:szCs w:val="32"/>
        </w:rPr>
      </w:pPr>
    </w:p>
    <w:p w14:paraId="699F4D96" w14:textId="77777777" w:rsidR="008D5948" w:rsidRDefault="008D5948" w:rsidP="008D5948">
      <w:pPr>
        <w:rPr>
          <w:rFonts w:asciiTheme="minorBidi" w:hAnsiTheme="minorBidi"/>
          <w:b/>
          <w:bCs/>
          <w:sz w:val="32"/>
          <w:szCs w:val="32"/>
        </w:rPr>
      </w:pPr>
      <w:r>
        <w:rPr>
          <w:rFonts w:asciiTheme="minorBidi" w:hAnsiTheme="minorBidi"/>
          <w:b/>
          <w:bCs/>
          <w:sz w:val="32"/>
          <w:szCs w:val="32"/>
        </w:rPr>
        <w:t xml:space="preserve">Portability </w:t>
      </w:r>
    </w:p>
    <w:p w14:paraId="1F7075DF" w14:textId="77777777" w:rsidR="008D5948" w:rsidRDefault="008D5948" w:rsidP="008D5948">
      <w:pPr>
        <w:rPr>
          <w:rFonts w:asciiTheme="minorBidi" w:hAnsiTheme="minorBidi"/>
          <w:sz w:val="28"/>
          <w:szCs w:val="28"/>
        </w:rPr>
      </w:pPr>
      <w:r>
        <w:rPr>
          <w:rFonts w:asciiTheme="minorBidi" w:hAnsiTheme="minorBidi"/>
          <w:sz w:val="28"/>
          <w:szCs w:val="28"/>
        </w:rPr>
        <w:t xml:space="preserve">Since we will develop both a simulation and a MATLAB application that will receive environment data, and send motion commands to a real quadrotor, the portability of our project in general is not well founded. The simulation will be created in Unity 3D, so we will be able to port the simulation as a standalone application in different platforms. But the project as a whole will not be well-portable. Especially since the changing the working environment of the real quadrotor is not feasible, as the working environment of our project as of now is a high-tech specialized laboratory in the MODSIMMER Research Center. This aspect of portability may be later </w:t>
      </w:r>
      <w:r>
        <w:rPr>
          <w:rFonts w:asciiTheme="minorBidi" w:hAnsiTheme="minorBidi"/>
          <w:sz w:val="28"/>
          <w:szCs w:val="28"/>
        </w:rPr>
        <w:lastRenderedPageBreak/>
        <w:t xml:space="preserve">resolved by adding advanced sensors that may take information about the environment. </w:t>
      </w:r>
    </w:p>
    <w:p w14:paraId="3866A196" w14:textId="77777777" w:rsidR="008D5948" w:rsidRDefault="008D5948" w:rsidP="008D5948">
      <w:pPr>
        <w:rPr>
          <w:rFonts w:asciiTheme="minorBidi" w:hAnsiTheme="minorBidi"/>
          <w:b/>
          <w:bCs/>
          <w:sz w:val="32"/>
          <w:szCs w:val="32"/>
        </w:rPr>
      </w:pPr>
      <w:r>
        <w:rPr>
          <w:rFonts w:asciiTheme="minorBidi" w:hAnsiTheme="minorBidi"/>
          <w:b/>
          <w:bCs/>
          <w:sz w:val="32"/>
          <w:szCs w:val="32"/>
        </w:rPr>
        <w:t>Maintainability</w:t>
      </w:r>
    </w:p>
    <w:p w14:paraId="5451CC76" w14:textId="77777777" w:rsidR="008D5948" w:rsidRDefault="008D5948" w:rsidP="008D5948">
      <w:pPr>
        <w:rPr>
          <w:rFonts w:asciiTheme="minorBidi" w:hAnsiTheme="minorBidi"/>
        </w:rPr>
      </w:pPr>
      <w:r>
        <w:rPr>
          <w:rFonts w:asciiTheme="minorBidi" w:hAnsiTheme="minorBidi"/>
          <w:sz w:val="28"/>
          <w:szCs w:val="28"/>
        </w:rPr>
        <w:t>The simulation part will be easily maintainable. Whereas the quadcopter’s maintainability is a little harder to accomplish, since it contains delicate parts and may be subject to damage if comes into contact with other objects. The battery’s life is another concern, since the battery life of a LiPo battery lasts approximately 1 year</w:t>
      </w:r>
      <w:r>
        <w:rPr>
          <w:rFonts w:asciiTheme="minorBidi" w:hAnsiTheme="minorBidi"/>
        </w:rPr>
        <w:t xml:space="preserve">. </w:t>
      </w:r>
    </w:p>
    <w:p w14:paraId="611DA3F5" w14:textId="77777777" w:rsidR="008D5948" w:rsidRDefault="008D5948" w:rsidP="008D5948">
      <w:pPr>
        <w:rPr>
          <w:rFonts w:asciiTheme="minorBidi" w:hAnsiTheme="minorBidi"/>
          <w:b/>
          <w:bCs/>
          <w:sz w:val="32"/>
          <w:szCs w:val="32"/>
        </w:rPr>
      </w:pPr>
      <w:r>
        <w:rPr>
          <w:rFonts w:asciiTheme="minorBidi" w:hAnsiTheme="minorBidi"/>
          <w:b/>
          <w:bCs/>
          <w:sz w:val="32"/>
          <w:szCs w:val="32"/>
        </w:rPr>
        <w:t xml:space="preserve">Safety </w:t>
      </w:r>
    </w:p>
    <w:p w14:paraId="4927C6B8" w14:textId="77777777" w:rsidR="008D5948" w:rsidRDefault="008D5948" w:rsidP="008D5948">
      <w:pPr>
        <w:rPr>
          <w:rFonts w:asciiTheme="minorBidi" w:hAnsiTheme="minorBidi"/>
        </w:rPr>
      </w:pPr>
      <w:r>
        <w:rPr>
          <w:rFonts w:asciiTheme="minorBidi" w:hAnsiTheme="minorBidi"/>
          <w:sz w:val="28"/>
          <w:szCs w:val="28"/>
        </w:rPr>
        <w:t>Working with embedded hardware and electrical parts, batteries etc. always contains risks. In addition, the quadcopter’s rotating blades contain life risks, since if they are detached from the rotors, they may fly in unpredicted directions and endanger people’s lives. As a result, we will conduct extensive testing before finalizing our product so that such risks are decreased at a minimal level. We will also set a minimal age for the users of our product</w:t>
      </w:r>
      <w:r>
        <w:rPr>
          <w:rFonts w:asciiTheme="minorBidi" w:hAnsiTheme="minorBidi"/>
        </w:rPr>
        <w:t xml:space="preserve">. </w:t>
      </w:r>
    </w:p>
    <w:p w14:paraId="15FF5D15" w14:textId="77777777" w:rsidR="008D5948" w:rsidRDefault="008D5948" w:rsidP="008D5948">
      <w:pPr>
        <w:rPr>
          <w:rFonts w:asciiTheme="minorBidi" w:hAnsiTheme="minorBidi"/>
          <w:b/>
          <w:bCs/>
          <w:sz w:val="32"/>
          <w:szCs w:val="32"/>
        </w:rPr>
      </w:pPr>
      <w:r>
        <w:rPr>
          <w:rFonts w:asciiTheme="minorBidi" w:hAnsiTheme="minorBidi"/>
          <w:b/>
          <w:bCs/>
          <w:sz w:val="32"/>
          <w:szCs w:val="32"/>
        </w:rPr>
        <w:t xml:space="preserve">Security </w:t>
      </w:r>
    </w:p>
    <w:p w14:paraId="00A2B91D" w14:textId="77777777" w:rsidR="008D5948" w:rsidRDefault="008D5948" w:rsidP="008D5948">
      <w:pPr>
        <w:rPr>
          <w:rFonts w:asciiTheme="minorBidi" w:hAnsiTheme="minorBidi"/>
          <w:sz w:val="28"/>
          <w:szCs w:val="28"/>
        </w:rPr>
      </w:pPr>
      <w:r>
        <w:rPr>
          <w:rFonts w:asciiTheme="minorBidi" w:hAnsiTheme="minorBidi"/>
          <w:sz w:val="28"/>
          <w:szCs w:val="28"/>
        </w:rPr>
        <w:t xml:space="preserve">Since our project will not deal with sensitive private data, security is not a real concern. The only matter of interest in the security perspective is the data handled by the </w:t>
      </w:r>
      <w:proofErr w:type="spellStart"/>
      <w:r>
        <w:rPr>
          <w:rFonts w:asciiTheme="minorBidi" w:hAnsiTheme="minorBidi"/>
          <w:sz w:val="28"/>
          <w:szCs w:val="28"/>
        </w:rPr>
        <w:t>Xbee</w:t>
      </w:r>
      <w:proofErr w:type="spellEnd"/>
      <w:r>
        <w:rPr>
          <w:rFonts w:asciiTheme="minorBidi" w:hAnsiTheme="minorBidi"/>
          <w:sz w:val="28"/>
          <w:szCs w:val="28"/>
        </w:rPr>
        <w:t xml:space="preserve"> wireless communicators. But since the </w:t>
      </w:r>
      <w:proofErr w:type="spellStart"/>
      <w:r>
        <w:rPr>
          <w:rFonts w:asciiTheme="minorBidi" w:hAnsiTheme="minorBidi"/>
          <w:sz w:val="28"/>
          <w:szCs w:val="28"/>
        </w:rPr>
        <w:t>Xbees</w:t>
      </w:r>
      <w:proofErr w:type="spellEnd"/>
      <w:r>
        <w:rPr>
          <w:rFonts w:asciiTheme="minorBidi" w:hAnsiTheme="minorBidi"/>
          <w:sz w:val="28"/>
          <w:szCs w:val="28"/>
        </w:rPr>
        <w:t xml:space="preserve"> encrypt the data that they send/receive, no intruder may interfere with our data.</w:t>
      </w:r>
    </w:p>
    <w:p w14:paraId="7DA42FC6" w14:textId="77777777" w:rsidR="008D5948" w:rsidRDefault="008D5948" w:rsidP="008D5948">
      <w:pPr>
        <w:jc w:val="both"/>
        <w:rPr>
          <w:rFonts w:asciiTheme="minorBidi" w:hAnsiTheme="minorBidi"/>
          <w:sz w:val="28"/>
          <w:szCs w:val="28"/>
        </w:rPr>
      </w:pPr>
    </w:p>
    <w:p w14:paraId="1EC9BF83" w14:textId="284627B2" w:rsidR="008D5948" w:rsidRDefault="008D5948" w:rsidP="00DC465C">
      <w:pPr>
        <w:pStyle w:val="ListParagraph"/>
        <w:numPr>
          <w:ilvl w:val="0"/>
          <w:numId w:val="8"/>
        </w:numPr>
        <w:spacing w:after="200" w:line="360" w:lineRule="auto"/>
        <w:ind w:left="0"/>
        <w:rPr>
          <w:rFonts w:asciiTheme="minorBidi" w:hAnsiTheme="minorBidi"/>
          <w:sz w:val="28"/>
          <w:szCs w:val="28"/>
        </w:rPr>
      </w:pPr>
      <w:r>
        <w:rPr>
          <w:rFonts w:asciiTheme="minorBidi" w:hAnsiTheme="minorBidi"/>
          <w:sz w:val="28"/>
          <w:szCs w:val="28"/>
        </w:rPr>
        <w:t xml:space="preserve">Speed: </w:t>
      </w:r>
      <w:r w:rsidR="00FA207F">
        <w:rPr>
          <w:rFonts w:asciiTheme="minorBidi" w:hAnsiTheme="minorBidi"/>
          <w:sz w:val="28"/>
          <w:szCs w:val="28"/>
        </w:rPr>
        <w:t>t</w:t>
      </w:r>
      <w:r w:rsidR="00DC465C">
        <w:rPr>
          <w:rFonts w:asciiTheme="minorBidi" w:hAnsiTheme="minorBidi"/>
          <w:sz w:val="28"/>
          <w:szCs w:val="28"/>
        </w:rPr>
        <w:t>he sensor will determine the current speed of the drone</w:t>
      </w:r>
      <w:r w:rsidR="002829CB">
        <w:rPr>
          <w:rFonts w:asciiTheme="minorBidi" w:hAnsiTheme="minorBidi"/>
          <w:sz w:val="28"/>
          <w:szCs w:val="28"/>
        </w:rPr>
        <w:t>.</w:t>
      </w:r>
      <w:r>
        <w:rPr>
          <w:rFonts w:asciiTheme="minorBidi" w:hAnsiTheme="minorBidi"/>
          <w:sz w:val="28"/>
          <w:szCs w:val="28"/>
        </w:rPr>
        <w:t xml:space="preserve">                                         </w:t>
      </w:r>
    </w:p>
    <w:p w14:paraId="3CC4B7EB" w14:textId="2795EA2C" w:rsidR="008D5948" w:rsidRDefault="00FA207F" w:rsidP="008D5948">
      <w:pPr>
        <w:pStyle w:val="ListParagraph"/>
        <w:numPr>
          <w:ilvl w:val="0"/>
          <w:numId w:val="8"/>
        </w:numPr>
        <w:spacing w:after="200" w:line="360" w:lineRule="auto"/>
        <w:ind w:left="0"/>
        <w:rPr>
          <w:rFonts w:asciiTheme="minorBidi" w:hAnsiTheme="minorBidi"/>
          <w:sz w:val="28"/>
          <w:szCs w:val="28"/>
        </w:rPr>
      </w:pPr>
      <w:r>
        <w:rPr>
          <w:rFonts w:asciiTheme="minorBidi" w:hAnsiTheme="minorBidi"/>
          <w:sz w:val="28"/>
          <w:szCs w:val="28"/>
        </w:rPr>
        <w:t>Checkpoint detection: d</w:t>
      </w:r>
      <w:r w:rsidR="008D5948">
        <w:rPr>
          <w:rFonts w:asciiTheme="minorBidi" w:hAnsiTheme="minorBidi"/>
          <w:sz w:val="28"/>
          <w:szCs w:val="28"/>
        </w:rPr>
        <w:t>etection of at lea</w:t>
      </w:r>
      <w:r w:rsidR="00DC465C">
        <w:rPr>
          <w:rFonts w:asciiTheme="minorBidi" w:hAnsiTheme="minorBidi"/>
          <w:sz w:val="28"/>
          <w:szCs w:val="28"/>
        </w:rPr>
        <w:t>st 90% of check point markers.</w:t>
      </w:r>
      <w:r w:rsidR="008D5948">
        <w:rPr>
          <w:rFonts w:asciiTheme="minorBidi" w:hAnsiTheme="minorBidi"/>
          <w:sz w:val="28"/>
          <w:szCs w:val="28"/>
        </w:rPr>
        <w:t xml:space="preserve">                                </w:t>
      </w:r>
    </w:p>
    <w:p w14:paraId="61D0761B" w14:textId="2BBC4528" w:rsidR="008D5948" w:rsidRDefault="008D5948" w:rsidP="008D5948">
      <w:pPr>
        <w:pStyle w:val="ListParagraph"/>
        <w:numPr>
          <w:ilvl w:val="0"/>
          <w:numId w:val="8"/>
        </w:numPr>
        <w:spacing w:after="200" w:line="360" w:lineRule="auto"/>
        <w:ind w:left="0"/>
        <w:rPr>
          <w:rFonts w:asciiTheme="minorBidi" w:hAnsiTheme="minorBidi"/>
          <w:sz w:val="28"/>
          <w:szCs w:val="28"/>
        </w:rPr>
      </w:pPr>
      <w:r>
        <w:rPr>
          <w:rFonts w:asciiTheme="minorBidi" w:hAnsiTheme="minorBidi"/>
          <w:sz w:val="28"/>
          <w:szCs w:val="28"/>
        </w:rPr>
        <w:t xml:space="preserve"> A tutorial will be written to make it ea</w:t>
      </w:r>
      <w:r w:rsidR="00DC465C">
        <w:rPr>
          <w:rFonts w:asciiTheme="minorBidi" w:hAnsiTheme="minorBidi"/>
          <w:sz w:val="28"/>
          <w:szCs w:val="28"/>
        </w:rPr>
        <w:t>sy for use to the average Joe.</w:t>
      </w:r>
      <w:r>
        <w:rPr>
          <w:rFonts w:asciiTheme="minorBidi" w:hAnsiTheme="minorBidi"/>
          <w:sz w:val="28"/>
          <w:szCs w:val="28"/>
        </w:rPr>
        <w:t xml:space="preserve">                                       </w:t>
      </w:r>
    </w:p>
    <w:p w14:paraId="154FCB71" w14:textId="14871EF5" w:rsidR="008D5948" w:rsidRDefault="008D5948" w:rsidP="008D5948">
      <w:pPr>
        <w:pStyle w:val="ListParagraph"/>
        <w:numPr>
          <w:ilvl w:val="0"/>
          <w:numId w:val="8"/>
        </w:numPr>
        <w:spacing w:after="200" w:line="360" w:lineRule="auto"/>
        <w:ind w:left="0"/>
        <w:rPr>
          <w:rFonts w:asciiTheme="minorBidi" w:hAnsiTheme="minorBidi"/>
          <w:sz w:val="28"/>
          <w:szCs w:val="28"/>
        </w:rPr>
      </w:pPr>
      <w:r>
        <w:rPr>
          <w:rFonts w:asciiTheme="minorBidi" w:hAnsiTheme="minorBidi"/>
          <w:sz w:val="28"/>
          <w:szCs w:val="28"/>
        </w:rPr>
        <w:t xml:space="preserve"> The AR Drone path could be set in any open spac</w:t>
      </w:r>
      <w:r w:rsidR="00DC465C">
        <w:rPr>
          <w:rFonts w:asciiTheme="minorBidi" w:hAnsiTheme="minorBidi"/>
          <w:sz w:val="28"/>
          <w:szCs w:val="28"/>
        </w:rPr>
        <w:t>e (minim</w:t>
      </w:r>
      <w:r w:rsidR="00FA207F">
        <w:rPr>
          <w:rFonts w:asciiTheme="minorBidi" w:hAnsiTheme="minorBidi"/>
          <w:sz w:val="28"/>
          <w:szCs w:val="28"/>
        </w:rPr>
        <w:t xml:space="preserve">al obstacles) </w:t>
      </w:r>
      <w:r w:rsidR="00DC465C">
        <w:rPr>
          <w:rFonts w:asciiTheme="minorBidi" w:hAnsiTheme="minorBidi"/>
          <w:sz w:val="28"/>
          <w:szCs w:val="28"/>
        </w:rPr>
        <w:t>fast.</w:t>
      </w:r>
      <w:r>
        <w:rPr>
          <w:rFonts w:asciiTheme="minorBidi" w:hAnsiTheme="minorBidi"/>
          <w:sz w:val="28"/>
          <w:szCs w:val="28"/>
        </w:rPr>
        <w:t xml:space="preserve">                      </w:t>
      </w:r>
    </w:p>
    <w:p w14:paraId="70EFECE6" w14:textId="77777777" w:rsidR="00787494" w:rsidRDefault="008D5948" w:rsidP="008D5948">
      <w:pPr>
        <w:pStyle w:val="ListParagraph"/>
        <w:numPr>
          <w:ilvl w:val="0"/>
          <w:numId w:val="8"/>
        </w:numPr>
        <w:spacing w:after="200" w:line="360" w:lineRule="auto"/>
        <w:ind w:left="0"/>
        <w:rPr>
          <w:rFonts w:asciiTheme="minorBidi" w:hAnsiTheme="minorBidi"/>
          <w:sz w:val="28"/>
          <w:szCs w:val="28"/>
        </w:rPr>
      </w:pPr>
      <w:r>
        <w:rPr>
          <w:rFonts w:asciiTheme="minorBidi" w:hAnsiTheme="minorBidi"/>
          <w:sz w:val="28"/>
          <w:szCs w:val="28"/>
        </w:rPr>
        <w:t xml:space="preserve"> The code documentation will be written as clear and detailed as possible    </w:t>
      </w:r>
    </w:p>
    <w:p w14:paraId="62FC5431" w14:textId="77777777" w:rsidR="00787494" w:rsidRDefault="00787494" w:rsidP="00787494">
      <w:pPr>
        <w:spacing w:after="200" w:line="360" w:lineRule="auto"/>
        <w:rPr>
          <w:rFonts w:asciiTheme="minorBidi" w:hAnsiTheme="minorBidi"/>
          <w:sz w:val="28"/>
          <w:szCs w:val="28"/>
          <w:rtl/>
        </w:rPr>
      </w:pPr>
    </w:p>
    <w:p w14:paraId="785BBCD6" w14:textId="18039B25" w:rsidR="008D5948" w:rsidRPr="00787494" w:rsidRDefault="008D5948" w:rsidP="00787494">
      <w:pPr>
        <w:spacing w:after="200" w:line="360" w:lineRule="auto"/>
        <w:rPr>
          <w:rFonts w:asciiTheme="minorBidi" w:hAnsiTheme="minorBidi"/>
          <w:sz w:val="28"/>
          <w:szCs w:val="28"/>
        </w:rPr>
      </w:pPr>
      <w:r w:rsidRPr="00787494">
        <w:rPr>
          <w:rFonts w:asciiTheme="minorBidi" w:hAnsiTheme="minorBidi"/>
          <w:sz w:val="28"/>
          <w:szCs w:val="28"/>
        </w:rPr>
        <w:lastRenderedPageBreak/>
        <w:t xml:space="preserve">   </w:t>
      </w:r>
      <w:r>
        <w:rPr>
          <w:rFonts w:asciiTheme="minorBidi" w:hAnsiTheme="minorBidi"/>
          <w:b/>
          <w:bCs/>
          <w:sz w:val="36"/>
          <w:szCs w:val="36"/>
        </w:rPr>
        <w:t>Hardware Constraints:</w:t>
      </w:r>
    </w:p>
    <w:p w14:paraId="726852ED" w14:textId="77777777" w:rsidR="008D5948" w:rsidRDefault="008D5948" w:rsidP="008D5948">
      <w:pPr>
        <w:rPr>
          <w:rFonts w:asciiTheme="minorBidi" w:hAnsiTheme="minorBidi"/>
        </w:rPr>
      </w:pPr>
    </w:p>
    <w:p w14:paraId="27425199" w14:textId="77777777" w:rsidR="008D5948" w:rsidRDefault="008D5948" w:rsidP="008D5948">
      <w:pPr>
        <w:rPr>
          <w:rFonts w:asciiTheme="minorBidi" w:hAnsiTheme="minorBidi"/>
          <w:sz w:val="28"/>
          <w:szCs w:val="28"/>
        </w:rPr>
      </w:pPr>
      <w:r>
        <w:rPr>
          <w:rFonts w:asciiTheme="minorBidi" w:hAnsiTheme="minorBidi"/>
          <w:sz w:val="28"/>
          <w:szCs w:val="28"/>
        </w:rPr>
        <w:t>The design can act as a UAV as well as drone. It has USB and Wi-Fi (802.11n) interfaces. The onboard sensors are made more sensitive for better control. The ultrasound altimeter is enhanced with the addition of an air pressure sensor, allowing for more stable flight and hovering.</w:t>
      </w:r>
    </w:p>
    <w:p w14:paraId="36412C08" w14:textId="77777777" w:rsidR="008D5948" w:rsidRDefault="008D5948" w:rsidP="008D5948">
      <w:pPr>
        <w:rPr>
          <w:rFonts w:asciiTheme="minorBidi" w:hAnsiTheme="minorBidi"/>
          <w:sz w:val="28"/>
          <w:szCs w:val="28"/>
        </w:rPr>
      </w:pPr>
      <w:r>
        <w:rPr>
          <w:rFonts w:asciiTheme="minorBidi" w:hAnsiTheme="minorBidi"/>
          <w:sz w:val="28"/>
          <w:szCs w:val="28"/>
        </w:rPr>
        <w:t xml:space="preserve">ARM CORTEX processor is used. It is designed with the customized flight control system. FCS consists of accelerometer gyro and magnetometer. Three axis gyros are used to get stability. </w:t>
      </w:r>
    </w:p>
    <w:p w14:paraId="7D42F363" w14:textId="77777777" w:rsidR="008D5948" w:rsidRDefault="008D5948" w:rsidP="008D5948">
      <w:pPr>
        <w:rPr>
          <w:rFonts w:asciiTheme="minorBidi" w:hAnsiTheme="minorBidi"/>
          <w:sz w:val="28"/>
          <w:szCs w:val="28"/>
        </w:rPr>
      </w:pPr>
      <w:r>
        <w:rPr>
          <w:rFonts w:asciiTheme="minorBidi" w:hAnsiTheme="minorBidi"/>
          <w:sz w:val="28"/>
          <w:szCs w:val="28"/>
        </w:rPr>
        <w:t xml:space="preserve">Calibrated compass is used to indicate the direction. It can achieve maximum of 165ft altitude. And the endurance is 20-30mins. Lithium ion battery is used to give the power to the UAV. </w:t>
      </w:r>
    </w:p>
    <w:p w14:paraId="0C801DEB" w14:textId="77777777" w:rsidR="008D5948" w:rsidRDefault="008D5948" w:rsidP="008D5948">
      <w:pPr>
        <w:rPr>
          <w:rFonts w:asciiTheme="minorBidi" w:hAnsiTheme="minorBidi"/>
          <w:sz w:val="28"/>
          <w:szCs w:val="28"/>
        </w:rPr>
      </w:pPr>
      <w:r>
        <w:rPr>
          <w:rFonts w:asciiTheme="minorBidi" w:hAnsiTheme="minorBidi"/>
          <w:sz w:val="28"/>
          <w:szCs w:val="28"/>
        </w:rPr>
        <w:t>Inertial measuring unit is used for the orientation purpose. It is designed with twin cameras for safer side.</w:t>
      </w:r>
    </w:p>
    <w:p w14:paraId="2A088B14" w14:textId="77777777" w:rsidR="008D5948" w:rsidRDefault="008D5948" w:rsidP="008D5948">
      <w:pPr>
        <w:rPr>
          <w:rFonts w:asciiTheme="minorBidi" w:hAnsiTheme="minorBidi"/>
          <w:sz w:val="28"/>
          <w:szCs w:val="28"/>
        </w:rPr>
      </w:pPr>
      <w:r>
        <w:rPr>
          <w:rFonts w:asciiTheme="minorBidi" w:hAnsiTheme="minorBidi"/>
          <w:sz w:val="28"/>
          <w:szCs w:val="28"/>
        </w:rPr>
        <w:t>Cameras are mounted in front of the UAV which is front camera and another one is a vertical camera mounted downwards.</w:t>
      </w:r>
    </w:p>
    <w:p w14:paraId="24CC356A" w14:textId="77777777" w:rsidR="008D5948" w:rsidRDefault="008D5948" w:rsidP="008D5948">
      <w:pPr>
        <w:rPr>
          <w:rFonts w:asciiTheme="minorBidi" w:hAnsiTheme="minorBidi"/>
          <w:sz w:val="28"/>
          <w:szCs w:val="28"/>
        </w:rPr>
      </w:pPr>
      <w:r>
        <w:rPr>
          <w:rFonts w:asciiTheme="minorBidi" w:hAnsiTheme="minorBidi"/>
          <w:sz w:val="28"/>
          <w:szCs w:val="28"/>
        </w:rPr>
        <w:t xml:space="preserve"> </w:t>
      </w:r>
      <w:r>
        <w:rPr>
          <w:rFonts w:asciiTheme="minorBidi" w:hAnsiTheme="minorBidi"/>
          <w:sz w:val="28"/>
          <w:szCs w:val="28"/>
        </w:rPr>
        <w:sym w:font="Times New Roman" w:char="F0D8"/>
      </w:r>
      <w:r>
        <w:rPr>
          <w:rFonts w:asciiTheme="minorBidi" w:hAnsiTheme="minorBidi"/>
          <w:sz w:val="28"/>
          <w:szCs w:val="28"/>
        </w:rPr>
        <w:t xml:space="preserve"> Front camera 720p sensor with 93° lens, recording up to 30fps.</w:t>
      </w:r>
    </w:p>
    <w:p w14:paraId="4929F15C" w14:textId="77777777" w:rsidR="008D5948" w:rsidRDefault="008D5948" w:rsidP="008D5948">
      <w:pPr>
        <w:rPr>
          <w:rFonts w:asciiTheme="minorBidi" w:hAnsiTheme="minorBidi"/>
          <w:sz w:val="28"/>
          <w:szCs w:val="28"/>
        </w:rPr>
      </w:pPr>
      <w:r>
        <w:rPr>
          <w:rFonts w:asciiTheme="minorBidi" w:hAnsiTheme="minorBidi"/>
          <w:sz w:val="28"/>
          <w:szCs w:val="28"/>
        </w:rPr>
        <w:t xml:space="preserve"> </w:t>
      </w:r>
      <w:r>
        <w:rPr>
          <w:rFonts w:asciiTheme="minorBidi" w:hAnsiTheme="minorBidi"/>
          <w:sz w:val="28"/>
          <w:szCs w:val="28"/>
        </w:rPr>
        <w:sym w:font="Times New Roman" w:char="F0D8"/>
      </w:r>
      <w:r>
        <w:rPr>
          <w:rFonts w:asciiTheme="minorBidi" w:hAnsiTheme="minorBidi"/>
          <w:sz w:val="28"/>
          <w:szCs w:val="28"/>
        </w:rPr>
        <w:t xml:space="preserve"> Vertical camera: QVGA sensor with 64° lens, recording up to 60fps      </w:t>
      </w:r>
    </w:p>
    <w:p w14:paraId="691D25B2" w14:textId="77777777" w:rsidR="008D5948" w:rsidRDefault="008D5948" w:rsidP="008D5948">
      <w:pPr>
        <w:rPr>
          <w:rFonts w:asciiTheme="minorBidi" w:hAnsiTheme="minorBidi"/>
        </w:rPr>
      </w:pPr>
    </w:p>
    <w:p w14:paraId="1E3BFE40" w14:textId="77777777" w:rsidR="008D5948" w:rsidRDefault="008D5948" w:rsidP="008D5948">
      <w:pPr>
        <w:rPr>
          <w:rFonts w:asciiTheme="minorBidi" w:hAnsiTheme="minorBidi"/>
          <w:sz w:val="28"/>
          <w:szCs w:val="28"/>
        </w:rPr>
      </w:pPr>
    </w:p>
    <w:p w14:paraId="7E9595E4" w14:textId="4941A399" w:rsidR="008D5948" w:rsidRDefault="008D5948" w:rsidP="008D5948">
      <w:pPr>
        <w:rPr>
          <w:rFonts w:asciiTheme="minorBidi" w:hAnsiTheme="minorBidi"/>
          <w:sz w:val="28"/>
          <w:szCs w:val="28"/>
          <w:rtl/>
        </w:rPr>
      </w:pPr>
    </w:p>
    <w:p w14:paraId="762DF08E" w14:textId="5B727ED5" w:rsidR="00787494" w:rsidRDefault="00787494" w:rsidP="008D5948">
      <w:pPr>
        <w:rPr>
          <w:rFonts w:asciiTheme="minorBidi" w:hAnsiTheme="minorBidi"/>
          <w:sz w:val="28"/>
          <w:szCs w:val="28"/>
          <w:rtl/>
        </w:rPr>
      </w:pPr>
    </w:p>
    <w:p w14:paraId="527885F9" w14:textId="74B87E11" w:rsidR="00787494" w:rsidRDefault="00787494" w:rsidP="008D5948">
      <w:pPr>
        <w:rPr>
          <w:rFonts w:asciiTheme="minorBidi" w:hAnsiTheme="minorBidi"/>
          <w:sz w:val="28"/>
          <w:szCs w:val="28"/>
          <w:rtl/>
        </w:rPr>
      </w:pPr>
    </w:p>
    <w:p w14:paraId="64C93F7F" w14:textId="1795C594" w:rsidR="00787494" w:rsidRDefault="00787494" w:rsidP="008D5948">
      <w:pPr>
        <w:rPr>
          <w:rFonts w:asciiTheme="minorBidi" w:hAnsiTheme="minorBidi"/>
          <w:sz w:val="28"/>
          <w:szCs w:val="28"/>
          <w:rtl/>
        </w:rPr>
      </w:pPr>
    </w:p>
    <w:p w14:paraId="67C97B75" w14:textId="3792164A" w:rsidR="00787494" w:rsidRDefault="00787494" w:rsidP="008D5948">
      <w:pPr>
        <w:rPr>
          <w:rFonts w:asciiTheme="minorBidi" w:hAnsiTheme="minorBidi"/>
          <w:sz w:val="28"/>
          <w:szCs w:val="28"/>
          <w:rtl/>
        </w:rPr>
      </w:pPr>
    </w:p>
    <w:p w14:paraId="7A6DE61A" w14:textId="65216FC0" w:rsidR="00787494" w:rsidRDefault="00787494" w:rsidP="008D5948">
      <w:pPr>
        <w:rPr>
          <w:rFonts w:asciiTheme="minorBidi" w:hAnsiTheme="minorBidi"/>
          <w:sz w:val="28"/>
          <w:szCs w:val="28"/>
          <w:rtl/>
        </w:rPr>
      </w:pPr>
    </w:p>
    <w:p w14:paraId="4EC8FFC7" w14:textId="100945C5" w:rsidR="00787494" w:rsidRDefault="00787494" w:rsidP="008D5948">
      <w:pPr>
        <w:rPr>
          <w:rFonts w:asciiTheme="minorBidi" w:hAnsiTheme="minorBidi"/>
          <w:sz w:val="28"/>
          <w:szCs w:val="28"/>
          <w:rtl/>
        </w:rPr>
      </w:pPr>
    </w:p>
    <w:p w14:paraId="20F12DEC" w14:textId="77777777" w:rsidR="00787494" w:rsidRDefault="00787494" w:rsidP="008D5948">
      <w:pPr>
        <w:rPr>
          <w:rFonts w:asciiTheme="minorBidi" w:hAnsiTheme="minorBidi"/>
          <w:sz w:val="28"/>
          <w:szCs w:val="28"/>
        </w:rPr>
      </w:pPr>
    </w:p>
    <w:p w14:paraId="4BA45851" w14:textId="77777777" w:rsidR="008D5948" w:rsidRDefault="008D5948" w:rsidP="008D5948">
      <w:pPr>
        <w:rPr>
          <w:rFonts w:asciiTheme="minorBidi" w:hAnsiTheme="minorBidi"/>
          <w:sz w:val="28"/>
          <w:szCs w:val="28"/>
        </w:rPr>
      </w:pPr>
      <w:r>
        <w:rPr>
          <w:rFonts w:asciiTheme="minorBidi" w:hAnsiTheme="minorBidi"/>
          <w:sz w:val="28"/>
          <w:szCs w:val="28"/>
        </w:rPr>
        <w:lastRenderedPageBreak/>
        <w:t>There are several design constraints to our project. These constraints result from the nature of our project, which embodies different science and engineering disciplines, such as the physical science, electrical and electronic engineering, computer engineering and mechanical engineering. In this subsection we will review such constraints that may limit the functionalities of our final product.</w:t>
      </w:r>
    </w:p>
    <w:p w14:paraId="7ADD0B71" w14:textId="77777777" w:rsidR="008D5948" w:rsidRDefault="008D5948" w:rsidP="008D5948">
      <w:pPr>
        <w:bidi/>
        <w:jc w:val="center"/>
        <w:rPr>
          <w:rFonts w:asciiTheme="minorBidi" w:hAnsiTheme="minorBidi"/>
          <w:sz w:val="28"/>
          <w:szCs w:val="28"/>
        </w:rPr>
      </w:pPr>
      <w:r>
        <w:rPr>
          <w:rFonts w:asciiTheme="minorBidi" w:hAnsiTheme="minorBidi"/>
          <w:sz w:val="28"/>
          <w:szCs w:val="28"/>
        </w:rPr>
        <w:sym w:font="Symbol" w:char="F0B7"/>
      </w:r>
      <w:r>
        <w:rPr>
          <w:rFonts w:asciiTheme="minorBidi" w:hAnsiTheme="minorBidi"/>
          <w:sz w:val="28"/>
          <w:szCs w:val="28"/>
        </w:rPr>
        <w:t xml:space="preserve"> When trying to control the quadrotor, we should strictly calculate the center of mass of the quadrotor. So, when adding new parts on the quadrotor or changing a component we should recalculate the center of mass.</w:t>
      </w:r>
    </w:p>
    <w:p w14:paraId="0D0CDD19" w14:textId="77777777" w:rsidR="008D5948" w:rsidRDefault="008D5948" w:rsidP="008D5948">
      <w:pPr>
        <w:bidi/>
        <w:jc w:val="center"/>
        <w:rPr>
          <w:rFonts w:asciiTheme="minorBidi" w:hAnsiTheme="minorBidi"/>
          <w:sz w:val="28"/>
          <w:szCs w:val="28"/>
        </w:rPr>
      </w:pPr>
      <w:r>
        <w:rPr>
          <w:rFonts w:asciiTheme="minorBidi" w:hAnsiTheme="minorBidi"/>
          <w:sz w:val="28"/>
          <w:szCs w:val="28"/>
        </w:rPr>
        <w:sym w:font="Symbol" w:char="F0B7"/>
      </w:r>
      <w:r>
        <w:rPr>
          <w:rFonts w:asciiTheme="minorBidi" w:hAnsiTheme="minorBidi"/>
          <w:sz w:val="28"/>
          <w:szCs w:val="28"/>
        </w:rPr>
        <w:t xml:space="preserve"> The Arduino has a limited memory of 32 KB, so we should be careful when processing the sensor data so that we don’t fill all the memory up.</w:t>
      </w:r>
    </w:p>
    <w:p w14:paraId="418AC30D" w14:textId="77777777" w:rsidR="008D5948" w:rsidRDefault="008D5948" w:rsidP="008D5948">
      <w:pPr>
        <w:bidi/>
        <w:jc w:val="center"/>
        <w:rPr>
          <w:rFonts w:asciiTheme="minorBidi" w:hAnsiTheme="minorBidi"/>
          <w:sz w:val="28"/>
          <w:szCs w:val="28"/>
        </w:rPr>
      </w:pPr>
      <w:r>
        <w:rPr>
          <w:rFonts w:asciiTheme="minorBidi" w:hAnsiTheme="minorBidi"/>
          <w:sz w:val="28"/>
          <w:szCs w:val="28"/>
        </w:rPr>
        <w:sym w:font="Symbol" w:char="F0B7"/>
      </w:r>
      <w:r>
        <w:rPr>
          <w:rFonts w:asciiTheme="minorBidi" w:hAnsiTheme="minorBidi"/>
          <w:sz w:val="28"/>
          <w:szCs w:val="28"/>
        </w:rPr>
        <w:t xml:space="preserve"> When applying motion planning algorithms to the quadrotor, the quadrotor’s environment should be known. This limits our ability to test the quadrotor in unknown environments.</w:t>
      </w:r>
    </w:p>
    <w:p w14:paraId="0369A1B1" w14:textId="77777777" w:rsidR="008D5948" w:rsidRDefault="008D5948" w:rsidP="008D5948">
      <w:pPr>
        <w:bidi/>
        <w:jc w:val="center"/>
        <w:rPr>
          <w:rFonts w:asciiTheme="minorBidi" w:hAnsiTheme="minorBidi"/>
          <w:sz w:val="28"/>
          <w:szCs w:val="28"/>
        </w:rPr>
      </w:pPr>
      <w:r>
        <w:rPr>
          <w:rFonts w:asciiTheme="minorBidi" w:hAnsiTheme="minorBidi"/>
          <w:sz w:val="28"/>
          <w:szCs w:val="28"/>
        </w:rPr>
        <w:sym w:font="Symbol" w:char="F0B7"/>
      </w:r>
      <w:r>
        <w:rPr>
          <w:rFonts w:asciiTheme="minorBidi" w:hAnsiTheme="minorBidi"/>
          <w:sz w:val="28"/>
          <w:szCs w:val="28"/>
        </w:rPr>
        <w:t xml:space="preserve"> We used a li-po battery to power up our quadrotor. This battery lasts for 15 min, and it requires 3 hours to be fully recharged. This limits our ability to design algorithms that last longer.</w:t>
      </w:r>
    </w:p>
    <w:p w14:paraId="066CC039" w14:textId="77777777" w:rsidR="008D5948" w:rsidRDefault="008D5948" w:rsidP="008D5948">
      <w:pPr>
        <w:bidi/>
        <w:jc w:val="center"/>
        <w:rPr>
          <w:rFonts w:asciiTheme="minorBidi" w:hAnsiTheme="minorBidi"/>
          <w:sz w:val="28"/>
          <w:szCs w:val="28"/>
        </w:rPr>
      </w:pPr>
      <w:r>
        <w:rPr>
          <w:rFonts w:asciiTheme="minorBidi" w:hAnsiTheme="minorBidi"/>
          <w:sz w:val="28"/>
          <w:szCs w:val="28"/>
        </w:rPr>
        <w:sym w:font="Symbol" w:char="F0B7"/>
      </w:r>
      <w:r>
        <w:rPr>
          <w:rFonts w:asciiTheme="minorBidi" w:hAnsiTheme="minorBidi"/>
          <w:sz w:val="28"/>
          <w:szCs w:val="28"/>
        </w:rPr>
        <w:t xml:space="preserve"> The quadrotor must remain inside a perimeter with radius 30 m from the laptop/computer that runs the MATLAB application that is connected to the quadrotor. The reason is that the </w:t>
      </w:r>
      <w:proofErr w:type="spellStart"/>
      <w:r>
        <w:rPr>
          <w:rFonts w:asciiTheme="minorBidi" w:hAnsiTheme="minorBidi"/>
          <w:sz w:val="28"/>
          <w:szCs w:val="28"/>
        </w:rPr>
        <w:t>Xbee</w:t>
      </w:r>
      <w:proofErr w:type="spellEnd"/>
      <w:r>
        <w:rPr>
          <w:rFonts w:asciiTheme="minorBidi" w:hAnsiTheme="minorBidi"/>
          <w:sz w:val="28"/>
          <w:szCs w:val="28"/>
        </w:rPr>
        <w:t xml:space="preserve"> wireless transmitters have a range of 30 m.</w:t>
      </w:r>
    </w:p>
    <w:p w14:paraId="1516F1AC" w14:textId="77777777" w:rsidR="008D5948" w:rsidRDefault="008D5948" w:rsidP="008D5948">
      <w:pPr>
        <w:bidi/>
        <w:jc w:val="center"/>
        <w:rPr>
          <w:rFonts w:asciiTheme="minorBidi" w:hAnsiTheme="minorBidi"/>
          <w:sz w:val="28"/>
          <w:szCs w:val="28"/>
        </w:rPr>
      </w:pPr>
      <w:r>
        <w:rPr>
          <w:rFonts w:asciiTheme="minorBidi" w:hAnsiTheme="minorBidi"/>
          <w:sz w:val="28"/>
          <w:szCs w:val="28"/>
        </w:rPr>
        <w:sym w:font="Symbol" w:char="F0B7"/>
      </w:r>
      <w:r>
        <w:rPr>
          <w:rFonts w:asciiTheme="minorBidi" w:hAnsiTheme="minorBidi"/>
          <w:sz w:val="28"/>
          <w:szCs w:val="28"/>
        </w:rPr>
        <w:t xml:space="preserve"> Unity 3D will be used to run the simulation</w:t>
      </w:r>
    </w:p>
    <w:p w14:paraId="2C421858" w14:textId="77777777" w:rsidR="008D5948" w:rsidRDefault="008D5948" w:rsidP="008D5948">
      <w:pPr>
        <w:bidi/>
        <w:jc w:val="center"/>
        <w:rPr>
          <w:rFonts w:asciiTheme="minorBidi" w:hAnsiTheme="minorBidi"/>
          <w:sz w:val="28"/>
          <w:szCs w:val="28"/>
        </w:rPr>
      </w:pPr>
      <w:r>
        <w:rPr>
          <w:rFonts w:asciiTheme="minorBidi" w:hAnsiTheme="minorBidi"/>
          <w:sz w:val="28"/>
          <w:szCs w:val="28"/>
        </w:rPr>
        <w:sym w:font="Symbol" w:char="F0B7"/>
      </w:r>
      <w:r>
        <w:rPr>
          <w:rFonts w:asciiTheme="minorBidi" w:hAnsiTheme="minorBidi"/>
          <w:sz w:val="28"/>
          <w:szCs w:val="28"/>
        </w:rPr>
        <w:t xml:space="preserve"> MATLAB will be used to run motion planning algorithms and send commands to the Arduino microcontroller and to the simulation</w:t>
      </w:r>
    </w:p>
    <w:p w14:paraId="7EACBF08" w14:textId="77777777" w:rsidR="008D5948" w:rsidRDefault="008D5948" w:rsidP="008D5948">
      <w:pPr>
        <w:bidi/>
        <w:jc w:val="center"/>
        <w:rPr>
          <w:rFonts w:asciiTheme="minorBidi" w:hAnsiTheme="minorBidi"/>
          <w:sz w:val="28"/>
          <w:szCs w:val="28"/>
        </w:rPr>
      </w:pPr>
      <w:r>
        <w:rPr>
          <w:rFonts w:asciiTheme="minorBidi" w:hAnsiTheme="minorBidi"/>
          <w:sz w:val="28"/>
          <w:szCs w:val="28"/>
        </w:rPr>
        <w:sym w:font="Symbol" w:char="F0B7"/>
      </w:r>
      <w:r>
        <w:rPr>
          <w:rFonts w:asciiTheme="minorBidi" w:hAnsiTheme="minorBidi"/>
          <w:sz w:val="28"/>
          <w:szCs w:val="28"/>
        </w:rPr>
        <w:t xml:space="preserve"> Arduino SDK will be used to program the Arduino UNO microcontroller</w:t>
      </w:r>
    </w:p>
    <w:p w14:paraId="442998A8" w14:textId="0536C65A" w:rsidR="008D5948" w:rsidRDefault="008D5948" w:rsidP="008D5948">
      <w:pPr>
        <w:bidi/>
        <w:jc w:val="center"/>
        <w:rPr>
          <w:rFonts w:asciiTheme="minorBidi" w:hAnsiTheme="minorBidi"/>
          <w:sz w:val="28"/>
          <w:szCs w:val="28"/>
          <w:rtl/>
        </w:rPr>
      </w:pPr>
    </w:p>
    <w:p w14:paraId="2164296A" w14:textId="1A957C43" w:rsidR="00787494" w:rsidRDefault="00787494" w:rsidP="00787494">
      <w:pPr>
        <w:bidi/>
        <w:jc w:val="center"/>
        <w:rPr>
          <w:rFonts w:asciiTheme="minorBidi" w:hAnsiTheme="minorBidi"/>
          <w:sz w:val="28"/>
          <w:szCs w:val="28"/>
          <w:rtl/>
        </w:rPr>
      </w:pPr>
    </w:p>
    <w:p w14:paraId="73CCC504" w14:textId="11AF30E1" w:rsidR="00787494" w:rsidRDefault="00787494" w:rsidP="00787494">
      <w:pPr>
        <w:bidi/>
        <w:jc w:val="center"/>
        <w:rPr>
          <w:rFonts w:asciiTheme="minorBidi" w:hAnsiTheme="minorBidi"/>
          <w:sz w:val="28"/>
          <w:szCs w:val="28"/>
          <w:rtl/>
        </w:rPr>
      </w:pPr>
    </w:p>
    <w:p w14:paraId="13C009B8" w14:textId="77777777" w:rsidR="00787494" w:rsidRDefault="00787494" w:rsidP="00787494">
      <w:pPr>
        <w:bidi/>
        <w:rPr>
          <w:rFonts w:asciiTheme="minorBidi" w:hAnsiTheme="minorBidi"/>
          <w:sz w:val="28"/>
          <w:szCs w:val="28"/>
        </w:rPr>
      </w:pPr>
    </w:p>
    <w:p w14:paraId="0AD23D86" w14:textId="77777777" w:rsidR="008D5948" w:rsidRDefault="008D5948" w:rsidP="008D5948">
      <w:pPr>
        <w:pStyle w:val="Heading1"/>
        <w:rPr>
          <w:rFonts w:asciiTheme="minorBidi" w:hAnsiTheme="minorBidi" w:cstheme="minorBidi"/>
          <w:color w:val="auto"/>
          <w:sz w:val="36"/>
          <w:szCs w:val="36"/>
        </w:rPr>
      </w:pPr>
      <w:r>
        <w:rPr>
          <w:rFonts w:asciiTheme="minorBidi" w:hAnsiTheme="minorBidi" w:cstheme="minorBidi"/>
          <w:b w:val="0"/>
          <w:bCs w:val="0"/>
          <w:color w:val="auto"/>
          <w:sz w:val="36"/>
          <w:szCs w:val="36"/>
        </w:rPr>
        <w:lastRenderedPageBreak/>
        <w:t>Performance constraints:</w:t>
      </w:r>
    </w:p>
    <w:p w14:paraId="3E8F0503" w14:textId="77777777" w:rsidR="008D5948" w:rsidRDefault="008D5948" w:rsidP="008D5948">
      <w:pPr>
        <w:rPr>
          <w:rFonts w:asciiTheme="minorBidi" w:hAnsiTheme="minorBidi"/>
        </w:rPr>
      </w:pPr>
    </w:p>
    <w:p w14:paraId="0FC01AEF" w14:textId="77777777" w:rsidR="008D5948" w:rsidRDefault="008D5948" w:rsidP="008D5948">
      <w:pPr>
        <w:rPr>
          <w:rFonts w:asciiTheme="minorBidi" w:hAnsiTheme="minorBidi"/>
          <w:sz w:val="25"/>
          <w:szCs w:val="25"/>
          <w:rtl/>
        </w:rPr>
      </w:pPr>
      <w:r>
        <w:rPr>
          <w:rFonts w:asciiTheme="minorBidi" w:hAnsiTheme="minorBidi"/>
          <w:sz w:val="25"/>
          <w:szCs w:val="25"/>
        </w:rPr>
        <w:t>Lighting and visibility conditions: the environment must be well lit and there must not be anything that might hurt visibility. Specific values TBD</w:t>
      </w:r>
      <w:r>
        <w:rPr>
          <w:rFonts w:asciiTheme="minorBidi" w:hAnsiTheme="minorBidi" w:hint="cs"/>
          <w:sz w:val="25"/>
          <w:szCs w:val="25"/>
          <w:rtl/>
        </w:rPr>
        <w:t>.</w:t>
      </w:r>
    </w:p>
    <w:p w14:paraId="57D60A4E" w14:textId="77777777" w:rsidR="008D5948" w:rsidRDefault="008D5948" w:rsidP="008D5948">
      <w:pPr>
        <w:rPr>
          <w:rFonts w:asciiTheme="minorBidi" w:hAnsiTheme="minorBidi"/>
          <w:sz w:val="25"/>
          <w:szCs w:val="25"/>
        </w:rPr>
      </w:pPr>
      <w:r>
        <w:rPr>
          <w:rFonts w:asciiTheme="minorBidi" w:hAnsiTheme="minorBidi"/>
          <w:sz w:val="25"/>
          <w:szCs w:val="25"/>
        </w:rPr>
        <w:t>Battery: according to manufacturer the drone battery can last 12 minutes of flight</w:t>
      </w:r>
      <w:r>
        <w:rPr>
          <w:rFonts w:asciiTheme="minorBidi" w:hAnsiTheme="minorBidi" w:hint="cs"/>
          <w:sz w:val="25"/>
          <w:szCs w:val="25"/>
          <w:rtl/>
        </w:rPr>
        <w:t>.</w:t>
      </w:r>
    </w:p>
    <w:p w14:paraId="4956371D" w14:textId="77777777" w:rsidR="008D5948" w:rsidRDefault="008D5948" w:rsidP="008D5948">
      <w:pPr>
        <w:rPr>
          <w:rFonts w:asciiTheme="minorBidi" w:hAnsiTheme="minorBidi"/>
          <w:sz w:val="25"/>
          <w:szCs w:val="25"/>
        </w:rPr>
      </w:pPr>
      <w:r>
        <w:rPr>
          <w:rFonts w:asciiTheme="minorBidi" w:hAnsiTheme="minorBidi"/>
          <w:sz w:val="25"/>
          <w:szCs w:val="25"/>
        </w:rPr>
        <w:t>Reliability: the system is not expected to handle any kind of failure except landing the drone safely in case of emergency</w:t>
      </w:r>
      <w:r>
        <w:rPr>
          <w:rFonts w:asciiTheme="minorBidi" w:hAnsiTheme="minorBidi" w:hint="cs"/>
          <w:sz w:val="25"/>
          <w:szCs w:val="25"/>
          <w:rtl/>
        </w:rPr>
        <w:t>.</w:t>
      </w:r>
    </w:p>
    <w:p w14:paraId="0B8D3924" w14:textId="77777777" w:rsidR="008D5948" w:rsidRDefault="008D5948" w:rsidP="008D5948">
      <w:pPr>
        <w:rPr>
          <w:rFonts w:asciiTheme="minorBidi" w:hAnsiTheme="minorBidi"/>
          <w:sz w:val="25"/>
          <w:szCs w:val="25"/>
        </w:rPr>
      </w:pPr>
      <w:r>
        <w:rPr>
          <w:rFonts w:asciiTheme="minorBidi" w:hAnsiTheme="minorBidi"/>
          <w:sz w:val="25"/>
          <w:szCs w:val="25"/>
        </w:rPr>
        <w:t>Usability: the system is expected to be very usable with almost no training</w:t>
      </w:r>
      <w:r>
        <w:rPr>
          <w:rFonts w:asciiTheme="minorBidi" w:hAnsiTheme="minorBidi" w:hint="cs"/>
          <w:sz w:val="25"/>
          <w:szCs w:val="25"/>
          <w:rtl/>
        </w:rPr>
        <w:t>.</w:t>
      </w:r>
      <w:r>
        <w:rPr>
          <w:rFonts w:asciiTheme="minorBidi" w:hAnsiTheme="minorBidi" w:hint="cs"/>
          <w:sz w:val="25"/>
          <w:szCs w:val="25"/>
        </w:rPr>
        <w:t xml:space="preserve"> </w:t>
      </w:r>
    </w:p>
    <w:p w14:paraId="43D5D93E" w14:textId="77777777" w:rsidR="008D5948" w:rsidRDefault="008D5948" w:rsidP="008D5948">
      <w:pPr>
        <w:rPr>
          <w:rFonts w:asciiTheme="minorBidi" w:hAnsiTheme="minorBidi"/>
          <w:sz w:val="25"/>
          <w:szCs w:val="25"/>
        </w:rPr>
      </w:pPr>
      <w:r>
        <w:rPr>
          <w:rFonts w:asciiTheme="minorBidi" w:hAnsiTheme="minorBidi"/>
          <w:sz w:val="25"/>
          <w:szCs w:val="25"/>
        </w:rPr>
        <w:t>Anyone should be able to lay down navigation markers and just start the Program</w:t>
      </w:r>
    </w:p>
    <w:p w14:paraId="7DFBFE14" w14:textId="77777777" w:rsidR="008D5948" w:rsidRDefault="008D5948" w:rsidP="008D5948">
      <w:pPr>
        <w:rPr>
          <w:rFonts w:asciiTheme="minorBidi" w:hAnsiTheme="minorBidi"/>
          <w:sz w:val="25"/>
          <w:szCs w:val="25"/>
        </w:rPr>
      </w:pPr>
    </w:p>
    <w:p w14:paraId="474F4E4F" w14:textId="408FAEDC" w:rsidR="008D5948" w:rsidRDefault="008D5948" w:rsidP="008D5948">
      <w:pPr>
        <w:pStyle w:val="ListParagraph"/>
        <w:numPr>
          <w:ilvl w:val="0"/>
          <w:numId w:val="8"/>
        </w:numPr>
        <w:spacing w:after="200" w:line="360" w:lineRule="auto"/>
        <w:ind w:left="0"/>
        <w:rPr>
          <w:rFonts w:asciiTheme="minorBidi" w:hAnsiTheme="minorBidi"/>
          <w:sz w:val="25"/>
          <w:szCs w:val="25"/>
        </w:rPr>
      </w:pPr>
      <w:r>
        <w:rPr>
          <w:rFonts w:asciiTheme="minorBidi" w:hAnsiTheme="minorBidi"/>
          <w:sz w:val="25"/>
          <w:szCs w:val="25"/>
        </w:rPr>
        <w:t>The system is not interactive. All input comes from camera/sensors built-in</w:t>
      </w:r>
      <w:r w:rsidR="0018064D">
        <w:rPr>
          <w:rFonts w:asciiTheme="minorBidi" w:hAnsiTheme="minorBidi"/>
          <w:sz w:val="25"/>
          <w:szCs w:val="25"/>
        </w:rPr>
        <w:t>.</w:t>
      </w:r>
    </w:p>
    <w:p w14:paraId="487C0F14" w14:textId="443501B7" w:rsidR="008D5948" w:rsidRDefault="0018064D" w:rsidP="008D5948">
      <w:pPr>
        <w:pStyle w:val="ListParagraph"/>
        <w:numPr>
          <w:ilvl w:val="0"/>
          <w:numId w:val="9"/>
        </w:numPr>
        <w:spacing w:after="200" w:line="360" w:lineRule="auto"/>
        <w:ind w:left="0"/>
        <w:rPr>
          <w:rFonts w:asciiTheme="minorBidi" w:hAnsiTheme="minorBidi"/>
          <w:sz w:val="25"/>
          <w:szCs w:val="25"/>
        </w:rPr>
      </w:pPr>
      <w:r>
        <w:rPr>
          <w:rFonts w:asciiTheme="minorBidi" w:hAnsiTheme="minorBidi"/>
          <w:sz w:val="25"/>
          <w:szCs w:val="25"/>
        </w:rPr>
        <w:t>T</w:t>
      </w:r>
      <w:r w:rsidR="008D5948">
        <w:rPr>
          <w:rFonts w:asciiTheme="minorBidi" w:hAnsiTheme="minorBidi"/>
          <w:sz w:val="25"/>
          <w:szCs w:val="25"/>
        </w:rPr>
        <w:t>he drone and to which we have full access</w:t>
      </w:r>
      <w:r w:rsidR="008D5948">
        <w:rPr>
          <w:rFonts w:asciiTheme="minorBidi" w:hAnsiTheme="minorBidi" w:hint="cs"/>
          <w:sz w:val="25"/>
          <w:szCs w:val="25"/>
          <w:rtl/>
        </w:rPr>
        <w:t>.</w:t>
      </w:r>
    </w:p>
    <w:p w14:paraId="5A5B5F0F" w14:textId="77777777" w:rsidR="008D5948" w:rsidRDefault="008D5948" w:rsidP="008D5948">
      <w:pPr>
        <w:pStyle w:val="ListParagraph"/>
        <w:numPr>
          <w:ilvl w:val="0"/>
          <w:numId w:val="9"/>
        </w:numPr>
        <w:spacing w:after="200" w:line="360" w:lineRule="auto"/>
        <w:ind w:left="0"/>
        <w:rPr>
          <w:rFonts w:asciiTheme="minorBidi" w:hAnsiTheme="minorBidi"/>
          <w:sz w:val="25"/>
          <w:szCs w:val="25"/>
        </w:rPr>
      </w:pPr>
      <w:r>
        <w:rPr>
          <w:rFonts w:asciiTheme="minorBidi" w:hAnsiTheme="minorBidi"/>
          <w:sz w:val="25"/>
          <w:szCs w:val="25"/>
        </w:rPr>
        <w:t>We will not use any simulations; we will operate the actual drone</w:t>
      </w:r>
      <w:r>
        <w:rPr>
          <w:rFonts w:asciiTheme="minorBidi" w:hAnsiTheme="minorBidi" w:hint="cs"/>
          <w:sz w:val="25"/>
          <w:szCs w:val="25"/>
          <w:rtl/>
        </w:rPr>
        <w:t>.</w:t>
      </w:r>
    </w:p>
    <w:p w14:paraId="7E5AB8C2" w14:textId="77777777" w:rsidR="008D5948" w:rsidRDefault="008D5948" w:rsidP="008D5948">
      <w:pPr>
        <w:pStyle w:val="ListParagraph"/>
        <w:numPr>
          <w:ilvl w:val="0"/>
          <w:numId w:val="9"/>
        </w:numPr>
        <w:spacing w:after="200" w:line="360" w:lineRule="auto"/>
        <w:ind w:left="0"/>
        <w:rPr>
          <w:rFonts w:asciiTheme="minorBidi" w:hAnsiTheme="minorBidi"/>
          <w:sz w:val="25"/>
          <w:szCs w:val="25"/>
        </w:rPr>
      </w:pPr>
      <w:r>
        <w:rPr>
          <w:rFonts w:asciiTheme="minorBidi" w:hAnsiTheme="minorBidi"/>
          <w:sz w:val="25"/>
          <w:szCs w:val="25"/>
        </w:rPr>
        <w:t>The hardware required is the A.R Drone it-self and a PC with Wi-Fi</w:t>
      </w:r>
      <w:r>
        <w:rPr>
          <w:rFonts w:asciiTheme="minorBidi" w:hAnsiTheme="minorBidi" w:hint="cs"/>
          <w:sz w:val="25"/>
          <w:szCs w:val="25"/>
          <w:rtl/>
        </w:rPr>
        <w:t>.</w:t>
      </w:r>
    </w:p>
    <w:p w14:paraId="796EE368" w14:textId="77777777" w:rsidR="008D5948" w:rsidRDefault="008D5948" w:rsidP="008D5948">
      <w:pPr>
        <w:pStyle w:val="ListParagraph"/>
        <w:numPr>
          <w:ilvl w:val="0"/>
          <w:numId w:val="9"/>
        </w:numPr>
        <w:spacing w:after="200" w:line="360" w:lineRule="auto"/>
        <w:ind w:left="0"/>
        <w:rPr>
          <w:rFonts w:asciiTheme="minorBidi" w:hAnsiTheme="minorBidi"/>
          <w:sz w:val="25"/>
          <w:szCs w:val="25"/>
        </w:rPr>
      </w:pPr>
      <w:r>
        <w:rPr>
          <w:rFonts w:asciiTheme="minorBidi" w:hAnsiTheme="minorBidi"/>
          <w:sz w:val="25"/>
          <w:szCs w:val="25"/>
        </w:rPr>
        <w:t>Development will take place at home and at the university laboratories</w:t>
      </w:r>
      <w:r>
        <w:rPr>
          <w:rFonts w:asciiTheme="minorBidi" w:hAnsiTheme="minorBidi" w:hint="cs"/>
          <w:sz w:val="25"/>
          <w:szCs w:val="25"/>
          <w:rtl/>
        </w:rPr>
        <w:t>.</w:t>
      </w:r>
    </w:p>
    <w:p w14:paraId="4656E5EA" w14:textId="6B8CE75D" w:rsidR="008D5948" w:rsidRPr="0018064D" w:rsidRDefault="008D5948" w:rsidP="0018064D">
      <w:pPr>
        <w:pStyle w:val="ListParagraph"/>
        <w:numPr>
          <w:ilvl w:val="0"/>
          <w:numId w:val="9"/>
        </w:numPr>
        <w:spacing w:after="200" w:line="360" w:lineRule="auto"/>
        <w:ind w:left="0"/>
        <w:rPr>
          <w:rFonts w:asciiTheme="minorBidi" w:hAnsiTheme="minorBidi"/>
          <w:sz w:val="25"/>
          <w:szCs w:val="25"/>
        </w:rPr>
      </w:pPr>
      <w:r>
        <w:rPr>
          <w:rFonts w:asciiTheme="minorBidi" w:hAnsiTheme="minorBidi"/>
          <w:sz w:val="25"/>
          <w:szCs w:val="25"/>
        </w:rPr>
        <w:t>The final presentation (as the testing) will be performed by marking a path</w:t>
      </w:r>
      <w:r w:rsidR="0018064D">
        <w:rPr>
          <w:rFonts w:asciiTheme="minorBidi" w:hAnsiTheme="minorBidi"/>
          <w:sz w:val="25"/>
          <w:szCs w:val="25"/>
        </w:rPr>
        <w:t xml:space="preserve"> </w:t>
      </w:r>
      <w:r w:rsidRPr="0018064D">
        <w:rPr>
          <w:rFonts w:asciiTheme="minorBidi" w:hAnsiTheme="minorBidi"/>
          <w:sz w:val="25"/>
          <w:szCs w:val="25"/>
        </w:rPr>
        <w:t>and letting the drone fly along it</w:t>
      </w:r>
      <w:r w:rsidRPr="0018064D">
        <w:rPr>
          <w:rFonts w:asciiTheme="minorBidi" w:hAnsiTheme="minorBidi" w:hint="cs"/>
          <w:sz w:val="25"/>
          <w:szCs w:val="25"/>
          <w:rtl/>
        </w:rPr>
        <w:t>.</w:t>
      </w:r>
    </w:p>
    <w:p w14:paraId="0EBF10FC" w14:textId="77777777" w:rsidR="008D5948" w:rsidRDefault="008D5948" w:rsidP="008D5948">
      <w:pPr>
        <w:pStyle w:val="Heading1"/>
        <w:spacing w:line="360" w:lineRule="auto"/>
        <w:rPr>
          <w:rFonts w:asciiTheme="minorBidi" w:hAnsiTheme="minorBidi" w:cstheme="minorBidi"/>
          <w:color w:val="auto"/>
          <w:sz w:val="32"/>
          <w:szCs w:val="32"/>
          <w:rtl/>
        </w:rPr>
      </w:pPr>
    </w:p>
    <w:p w14:paraId="52FB5841" w14:textId="77777777" w:rsidR="008D5948" w:rsidRDefault="008D5948" w:rsidP="008D5948">
      <w:pPr>
        <w:pStyle w:val="Heading1"/>
        <w:spacing w:line="360" w:lineRule="auto"/>
        <w:rPr>
          <w:rFonts w:asciiTheme="minorBidi" w:hAnsiTheme="minorBidi" w:cstheme="minorBidi"/>
          <w:color w:val="auto"/>
        </w:rPr>
      </w:pPr>
    </w:p>
    <w:p w14:paraId="0F75A51C" w14:textId="77777777" w:rsidR="008D5948" w:rsidRDefault="008D5948" w:rsidP="008D5948">
      <w:pPr>
        <w:rPr>
          <w:rFonts w:asciiTheme="minorBidi" w:eastAsiaTheme="majorEastAsia" w:hAnsiTheme="minorBidi"/>
          <w:sz w:val="32"/>
          <w:szCs w:val="32"/>
        </w:rPr>
      </w:pPr>
    </w:p>
    <w:p w14:paraId="2F4BE170" w14:textId="77777777" w:rsidR="008D5948" w:rsidRDefault="008D5948" w:rsidP="008D5948">
      <w:pPr>
        <w:rPr>
          <w:rFonts w:asciiTheme="minorBidi" w:eastAsiaTheme="majorEastAsia" w:hAnsiTheme="minorBidi"/>
          <w:sz w:val="32"/>
          <w:szCs w:val="32"/>
        </w:rPr>
      </w:pPr>
    </w:p>
    <w:p w14:paraId="0D145D5B" w14:textId="77777777" w:rsidR="008D5948" w:rsidRDefault="008D5948" w:rsidP="008D5948">
      <w:pPr>
        <w:pStyle w:val="Heading1"/>
        <w:spacing w:line="360" w:lineRule="auto"/>
        <w:rPr>
          <w:rFonts w:asciiTheme="minorBidi" w:hAnsiTheme="minorBidi" w:cstheme="minorBidi"/>
          <w:color w:val="auto"/>
          <w:sz w:val="32"/>
          <w:szCs w:val="32"/>
        </w:rPr>
      </w:pPr>
    </w:p>
    <w:p w14:paraId="614E3377" w14:textId="77777777" w:rsidR="008D5948" w:rsidRDefault="008D5948" w:rsidP="008D5948"/>
    <w:p w14:paraId="10193A0B" w14:textId="708BF4B2" w:rsidR="008D5948" w:rsidRDefault="008D5948" w:rsidP="008D5948"/>
    <w:p w14:paraId="443747F3" w14:textId="17D015B6" w:rsidR="008D5948" w:rsidRDefault="008D5948" w:rsidP="008D5948"/>
    <w:p w14:paraId="32D47B5C" w14:textId="3805745F" w:rsidR="008D5948" w:rsidRDefault="008D5948" w:rsidP="008D5948">
      <w:pPr>
        <w:pStyle w:val="Heading1"/>
        <w:spacing w:line="360" w:lineRule="auto"/>
        <w:rPr>
          <w:rFonts w:asciiTheme="minorBidi" w:hAnsiTheme="minorBidi" w:cstheme="minorBidi"/>
          <w:color w:val="auto"/>
          <w:sz w:val="36"/>
          <w:szCs w:val="36"/>
        </w:rPr>
      </w:pPr>
      <w:r>
        <w:rPr>
          <w:rFonts w:asciiTheme="minorBidi" w:hAnsiTheme="minorBidi" w:cstheme="minorBidi"/>
          <w:b w:val="0"/>
          <w:bCs w:val="0"/>
          <w:color w:val="auto"/>
          <w:sz w:val="36"/>
          <w:szCs w:val="36"/>
        </w:rPr>
        <w:lastRenderedPageBreak/>
        <w:t xml:space="preserve">External requirements:                                                                       </w:t>
      </w:r>
    </w:p>
    <w:p w14:paraId="35D1233A" w14:textId="031E092D" w:rsidR="008D5948" w:rsidRDefault="008D5948" w:rsidP="008D5948">
      <w:pPr>
        <w:rPr>
          <w:rFonts w:asciiTheme="minorBidi" w:hAnsiTheme="minorBidi"/>
          <w:sz w:val="32"/>
          <w:szCs w:val="32"/>
        </w:rPr>
      </w:pPr>
      <w:r w:rsidRPr="008D5948">
        <w:rPr>
          <w:rFonts w:asciiTheme="minorBidi" w:hAnsiTheme="minorBidi"/>
          <w:sz w:val="32"/>
          <w:szCs w:val="32"/>
        </w:rPr>
        <w:t xml:space="preserve">Drone Journalism Code of Ethics Drone journalists should adhere to federal, state and local laws with safety concerns and the ethical decision-making embodied in the codes of ethics adopted by the National Press Photographers Association, the Society of Professional Journalists and the Radio and Television Digital News Association. Drone-journalism ethics should be even more stringent than other journalism ethics. It is one form of journalism legally regulated by government authorities that control airspace. Consider these guidelines: Safety is the first concern. Do not endanger people, animals or property. Drone pilots operating as commercial operators have an obligation to seek their FAA Part 107 license. The pilot should obtain adequate insurance coverage for property damage and injury that could result from drone flights. Journalists generating content for their newsroom should not claim they are recreational pilots to avoid licensure requirements. Newsrooms should not encourage others to fly illegally. Newsrooms should discourage drone flights that violate FAA regulations by declining to publish, broadcast or post still images or video that, although legally obtained by the news organization from a third party, may contain evidence of those violations (i.e. flights over people, night flights). Not rewarding unauthorized drone use with public recognition may help to discourage similar violations by others. If the images or video captured through improper means are of such high news value that the journalists deem them newsworthy, the journalist or news organization should clearly explain why those images are newsworthy despite the techniques utilized to capture them. Would you “do that” if you were capturing the image while on the ground? If you would not peer over a fence, look into a window or enter private property, how would you justify capturing the same image because you are airborne? Respect privacy. The Society of Professional </w:t>
      </w:r>
      <w:r w:rsidRPr="008D5948">
        <w:rPr>
          <w:rFonts w:asciiTheme="minorBidi" w:hAnsiTheme="minorBidi"/>
          <w:sz w:val="32"/>
          <w:szCs w:val="32"/>
        </w:rPr>
        <w:lastRenderedPageBreak/>
        <w:t xml:space="preserve">Journalists code of ethics says, “Balance the public’s need for information against potential harm or discomfort. The pursuit of the news is not a license for arrogance or undue intrusiveness.” What is your journalist purpose? How is this tool helping you to tell a more complete story? Respect the integrity of the photographic moment. Drones have the potential to interrupt events, especially when hovering low. While photographing subjects, drone journalists should not intentionally contribute to, alter, or seek to alter or influence events. Do not improperly enhance. Music has the potential to set an editorial tone. How does that editorial tone affect the truth you are conveying? Journalists should not add natural sound to drone video unless the sound was captured at the same time and place as the drone video was captured. Carefully consider how slow motion or speeding up effects might affect the editorial integrity of the video. Slow motion can appear dramatic and change the context of a news story. Video sped up may add false urgency. Newsrooms should recognize that the pilot in command makes the decision about whether a flight can be accomplished safely. Newsrooms should not ask or pressure a drone pilot to fly in a way that the pilot in command considers to be unsafe or legally questionable. Drone-journalism pilots in command should not be expected to report or perform other duties while commanding an aircraft. Safe drone flight should be the pilot’s main concern while operating a drone or overseeing performing preflight checks. Drone journalists have an obligation to hone their flight skills and “stay sharp.” Practice flying in various atmospheric conditions. FAA sectional maps change, and the FAA is constantly updating flight and airspace restrictions. Pilots should stay current on changes to the evolving legal landscape regarding drone operations. Drone journalists have an obligation to be certain their aircraft and gear are in good repair. Preflight and post-flight safety-inspection </w:t>
      </w:r>
      <w:r w:rsidRPr="008D5948">
        <w:rPr>
          <w:rFonts w:asciiTheme="minorBidi" w:hAnsiTheme="minorBidi"/>
          <w:sz w:val="32"/>
          <w:szCs w:val="32"/>
        </w:rPr>
        <w:lastRenderedPageBreak/>
        <w:t>checks are a must. Pilots should inspect props, motors, batteries and the aircraft body. Do not allow cost-cutting to compromise safe flight. If you cannot afford to fly safely, you cannot afford to fly. Coach others. The public’s perception of drone flights depends on how professionally pilots operate in these early days of this emerging technology. If the public sees drone needlessly invading privacy and putting people at risk, there is no doubt voters will pressure public officials to clamp down on drone operations. It is in your interest and the public’s interest for you to coach other operators, especially other journalists, when you see them flying unsafely, illegally or unethically.</w:t>
      </w:r>
    </w:p>
    <w:p w14:paraId="3B7D23C6" w14:textId="4FE7DB59" w:rsidR="00C37797" w:rsidRDefault="00E32EF3" w:rsidP="008D5948">
      <w:pPr>
        <w:rPr>
          <w:rFonts w:asciiTheme="minorBidi" w:hAnsiTheme="minorBidi"/>
          <w:sz w:val="32"/>
          <w:szCs w:val="32"/>
          <w:u w:val="single"/>
        </w:rPr>
      </w:pPr>
      <w:hyperlink r:id="rId34" w:history="1">
        <w:r w:rsidRPr="00BA503B">
          <w:rPr>
            <w:rStyle w:val="Hyperlink"/>
            <w:rFonts w:asciiTheme="minorBidi" w:hAnsiTheme="minorBidi"/>
            <w:sz w:val="32"/>
            <w:szCs w:val="32"/>
          </w:rPr>
          <w:t>https://nppa.org/magazine/drone-code-ethics</w:t>
        </w:r>
      </w:hyperlink>
    </w:p>
    <w:p w14:paraId="67CEE1D8" w14:textId="77777777" w:rsidR="00E32EF3" w:rsidRPr="00E32EF3" w:rsidRDefault="00E32EF3" w:rsidP="008D5948">
      <w:pPr>
        <w:rPr>
          <w:rFonts w:asciiTheme="minorBidi" w:hAnsiTheme="minorBidi"/>
          <w:sz w:val="32"/>
          <w:szCs w:val="32"/>
          <w:u w:val="single"/>
        </w:rPr>
      </w:pPr>
    </w:p>
    <w:p w14:paraId="3252AFB5" w14:textId="292B919C" w:rsidR="008D5948" w:rsidRDefault="008D5948" w:rsidP="008D5948">
      <w:pPr>
        <w:rPr>
          <w:rFonts w:asciiTheme="minorBidi" w:hAnsiTheme="minorBidi"/>
          <w:sz w:val="26"/>
          <w:szCs w:val="26"/>
        </w:rPr>
      </w:pPr>
    </w:p>
    <w:p w14:paraId="077DDE39" w14:textId="02C2EE4D" w:rsidR="008D5948" w:rsidRDefault="008D5948" w:rsidP="008D5948">
      <w:pPr>
        <w:rPr>
          <w:rFonts w:asciiTheme="minorBidi" w:hAnsiTheme="minorBidi"/>
          <w:sz w:val="26"/>
          <w:szCs w:val="26"/>
        </w:rPr>
      </w:pPr>
    </w:p>
    <w:p w14:paraId="0B3CBF4A" w14:textId="34834005" w:rsidR="008D5948" w:rsidRDefault="008D5948" w:rsidP="008D5948">
      <w:pPr>
        <w:rPr>
          <w:rFonts w:asciiTheme="minorBidi" w:hAnsiTheme="minorBidi"/>
          <w:sz w:val="26"/>
          <w:szCs w:val="26"/>
        </w:rPr>
      </w:pPr>
    </w:p>
    <w:p w14:paraId="2A3BCAE3" w14:textId="52E33134" w:rsidR="008D5948" w:rsidRDefault="008D5948" w:rsidP="008D5948">
      <w:pPr>
        <w:rPr>
          <w:rFonts w:asciiTheme="minorBidi" w:hAnsiTheme="minorBidi"/>
          <w:sz w:val="26"/>
          <w:szCs w:val="26"/>
        </w:rPr>
      </w:pPr>
    </w:p>
    <w:p w14:paraId="70E38C10" w14:textId="6481472F" w:rsidR="008D5948" w:rsidRDefault="008D5948" w:rsidP="008D5948">
      <w:pPr>
        <w:rPr>
          <w:rFonts w:asciiTheme="minorBidi" w:hAnsiTheme="minorBidi"/>
          <w:sz w:val="26"/>
          <w:szCs w:val="26"/>
        </w:rPr>
      </w:pPr>
    </w:p>
    <w:p w14:paraId="4E94BC33" w14:textId="3B04E079" w:rsidR="008D5948" w:rsidRDefault="008D5948" w:rsidP="008D5948">
      <w:pPr>
        <w:rPr>
          <w:rFonts w:asciiTheme="minorBidi" w:hAnsiTheme="minorBidi"/>
          <w:sz w:val="26"/>
          <w:szCs w:val="26"/>
        </w:rPr>
      </w:pPr>
    </w:p>
    <w:p w14:paraId="452443AB" w14:textId="1B44DC6D" w:rsidR="008D5948" w:rsidRDefault="008D5948" w:rsidP="008D5948">
      <w:pPr>
        <w:rPr>
          <w:rFonts w:asciiTheme="minorBidi" w:hAnsiTheme="minorBidi"/>
          <w:sz w:val="26"/>
          <w:szCs w:val="26"/>
        </w:rPr>
      </w:pPr>
    </w:p>
    <w:p w14:paraId="3BC90B41" w14:textId="2AC1854C" w:rsidR="008D5948" w:rsidRDefault="008D5948" w:rsidP="008D5948">
      <w:pPr>
        <w:rPr>
          <w:rFonts w:asciiTheme="minorBidi" w:hAnsiTheme="minorBidi"/>
          <w:sz w:val="26"/>
          <w:szCs w:val="26"/>
        </w:rPr>
      </w:pPr>
    </w:p>
    <w:p w14:paraId="5D236F6D" w14:textId="337698FE" w:rsidR="008D5948" w:rsidRDefault="008D5948" w:rsidP="008D5948">
      <w:pPr>
        <w:rPr>
          <w:rFonts w:asciiTheme="minorBidi" w:hAnsiTheme="minorBidi"/>
          <w:sz w:val="26"/>
          <w:szCs w:val="26"/>
        </w:rPr>
      </w:pPr>
    </w:p>
    <w:p w14:paraId="67D80D6E" w14:textId="668827E6" w:rsidR="008D5948" w:rsidRDefault="008D5948" w:rsidP="008D5948">
      <w:pPr>
        <w:rPr>
          <w:rFonts w:asciiTheme="minorBidi" w:hAnsiTheme="minorBidi"/>
          <w:sz w:val="26"/>
          <w:szCs w:val="26"/>
        </w:rPr>
      </w:pPr>
    </w:p>
    <w:p w14:paraId="4239A188" w14:textId="37F6B3AD" w:rsidR="008D5948" w:rsidRDefault="008D5948" w:rsidP="008D5948">
      <w:pPr>
        <w:rPr>
          <w:rFonts w:asciiTheme="minorBidi" w:hAnsiTheme="minorBidi"/>
          <w:sz w:val="26"/>
          <w:szCs w:val="26"/>
        </w:rPr>
      </w:pPr>
    </w:p>
    <w:p w14:paraId="0E57C273" w14:textId="65B4D8F7" w:rsidR="008D5948" w:rsidRDefault="008D5948" w:rsidP="008D5948">
      <w:pPr>
        <w:rPr>
          <w:sz w:val="36"/>
          <w:szCs w:val="36"/>
        </w:rPr>
      </w:pPr>
    </w:p>
    <w:p w14:paraId="65F45EB5" w14:textId="6AE243EE" w:rsidR="008D5948" w:rsidRDefault="008D5948" w:rsidP="008D5948">
      <w:pPr>
        <w:rPr>
          <w:sz w:val="36"/>
          <w:szCs w:val="36"/>
        </w:rPr>
      </w:pPr>
    </w:p>
    <w:p w14:paraId="0554FD2C" w14:textId="28813044" w:rsidR="008D5948" w:rsidRDefault="008D5948" w:rsidP="008D5948">
      <w:pPr>
        <w:rPr>
          <w:sz w:val="36"/>
          <w:szCs w:val="36"/>
        </w:rPr>
      </w:pPr>
    </w:p>
    <w:p w14:paraId="7F256BC7" w14:textId="59A4B1A5" w:rsidR="008D5948" w:rsidRDefault="008D5948" w:rsidP="008D5948">
      <w:pPr>
        <w:rPr>
          <w:sz w:val="36"/>
          <w:szCs w:val="36"/>
        </w:rPr>
      </w:pPr>
    </w:p>
    <w:p w14:paraId="1E3FE6A1" w14:textId="147F603E" w:rsidR="008D5948" w:rsidRDefault="008D5948" w:rsidP="008D5948">
      <w:pPr>
        <w:rPr>
          <w:sz w:val="36"/>
          <w:szCs w:val="36"/>
        </w:rPr>
      </w:pPr>
    </w:p>
    <w:p w14:paraId="64E015FE" w14:textId="77777777" w:rsidR="008D5948" w:rsidRDefault="008D5948" w:rsidP="008D5948">
      <w:pPr>
        <w:pStyle w:val="Heading1"/>
        <w:jc w:val="center"/>
        <w:rPr>
          <w:rFonts w:asciiTheme="minorBidi" w:hAnsiTheme="minorBidi" w:cstheme="minorBidi"/>
          <w:color w:val="auto"/>
          <w:sz w:val="52"/>
          <w:szCs w:val="52"/>
        </w:rPr>
      </w:pPr>
      <w:r>
        <w:rPr>
          <w:rFonts w:asciiTheme="minorBidi" w:hAnsiTheme="minorBidi" w:cstheme="minorBidi"/>
          <w:b w:val="0"/>
          <w:bCs w:val="0"/>
          <w:color w:val="auto"/>
          <w:sz w:val="52"/>
          <w:szCs w:val="52"/>
        </w:rPr>
        <w:t>System models</w:t>
      </w:r>
    </w:p>
    <w:p w14:paraId="03B89921" w14:textId="77777777" w:rsidR="008D5948" w:rsidRDefault="008D5948" w:rsidP="008D5948">
      <w:pPr>
        <w:pStyle w:val="Heading2"/>
        <w:bidi w:val="0"/>
        <w:rPr>
          <w:rFonts w:asciiTheme="minorBidi" w:hAnsiTheme="minorBidi" w:cstheme="minorBidi"/>
          <w:sz w:val="32"/>
          <w:szCs w:val="32"/>
        </w:rPr>
      </w:pPr>
    </w:p>
    <w:p w14:paraId="5BD73106" w14:textId="77777777" w:rsidR="008D5948" w:rsidRDefault="008D5948" w:rsidP="008D5948">
      <w:pPr>
        <w:pStyle w:val="Heading2"/>
        <w:bidi w:val="0"/>
        <w:rPr>
          <w:rFonts w:asciiTheme="minorBidi" w:hAnsiTheme="minorBidi" w:cstheme="minorBidi"/>
          <w:sz w:val="32"/>
          <w:szCs w:val="32"/>
        </w:rPr>
      </w:pPr>
      <w:r>
        <w:rPr>
          <w:rFonts w:asciiTheme="minorBidi" w:hAnsiTheme="minorBidi" w:cstheme="minorBidi"/>
          <w:sz w:val="32"/>
          <w:szCs w:val="32"/>
        </w:rPr>
        <w:t>Context model:</w:t>
      </w:r>
    </w:p>
    <w:p w14:paraId="69808932" w14:textId="35E368A6" w:rsidR="008D5948" w:rsidRDefault="008D5948" w:rsidP="002C7A00">
      <w:pPr>
        <w:jc w:val="center"/>
      </w:pPr>
      <w:r>
        <w:rPr>
          <w:noProof/>
        </w:rPr>
        <w:drawing>
          <wp:inline distT="0" distB="0" distL="0" distR="0" wp14:anchorId="769F6148" wp14:editId="61EDCA53">
            <wp:extent cx="5276850" cy="4629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6850" cy="4629150"/>
                    </a:xfrm>
                    <a:prstGeom prst="rect">
                      <a:avLst/>
                    </a:prstGeom>
                    <a:noFill/>
                    <a:ln>
                      <a:noFill/>
                    </a:ln>
                  </pic:spPr>
                </pic:pic>
              </a:graphicData>
            </a:graphic>
          </wp:inline>
        </w:drawing>
      </w:r>
    </w:p>
    <w:p w14:paraId="031C3117" w14:textId="2570AAD1" w:rsidR="008D5948" w:rsidRPr="00E5419B" w:rsidRDefault="002C7A00" w:rsidP="002C7A00">
      <w:pPr>
        <w:bidi/>
        <w:jc w:val="center"/>
        <w:rPr>
          <w:rFonts w:asciiTheme="minorBidi" w:hAnsiTheme="minorBidi"/>
          <w:sz w:val="20"/>
          <w:szCs w:val="20"/>
        </w:rPr>
      </w:pPr>
      <w:r w:rsidRPr="00E5419B">
        <w:rPr>
          <w:rFonts w:asciiTheme="minorBidi" w:hAnsiTheme="minorBidi"/>
          <w:sz w:val="20"/>
          <w:szCs w:val="20"/>
        </w:rPr>
        <w:t>Figure4.1</w:t>
      </w:r>
    </w:p>
    <w:p w14:paraId="6B93DE60" w14:textId="77777777" w:rsidR="008D5948" w:rsidRDefault="008D5948" w:rsidP="008D5948">
      <w:pPr>
        <w:pStyle w:val="Heading2"/>
        <w:jc w:val="right"/>
        <w:rPr>
          <w:rFonts w:asciiTheme="minorBidi" w:hAnsiTheme="minorBidi" w:cstheme="minorBidi"/>
          <w:sz w:val="32"/>
          <w:szCs w:val="32"/>
        </w:rPr>
      </w:pPr>
      <w:r>
        <w:rPr>
          <w:rFonts w:asciiTheme="minorBidi" w:hAnsiTheme="minorBidi" w:cstheme="minorBidi"/>
          <w:sz w:val="32"/>
          <w:szCs w:val="32"/>
        </w:rPr>
        <w:lastRenderedPageBreak/>
        <w:t>Use case model:</w:t>
      </w:r>
    </w:p>
    <w:p w14:paraId="22C6EA5C" w14:textId="420FF894" w:rsidR="008D5948" w:rsidRDefault="008D5948" w:rsidP="00B46E8F">
      <w:pPr>
        <w:pStyle w:val="Heading2"/>
        <w:jc w:val="center"/>
      </w:pPr>
      <w:r>
        <w:rPr>
          <w:noProof/>
        </w:rPr>
        <w:drawing>
          <wp:inline distT="0" distB="0" distL="0" distR="0" wp14:anchorId="5B63F2FA" wp14:editId="3BAB8045">
            <wp:extent cx="4381500" cy="2724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81500" cy="2724150"/>
                    </a:xfrm>
                    <a:prstGeom prst="rect">
                      <a:avLst/>
                    </a:prstGeom>
                    <a:noFill/>
                    <a:ln>
                      <a:noFill/>
                    </a:ln>
                  </pic:spPr>
                </pic:pic>
              </a:graphicData>
            </a:graphic>
          </wp:inline>
        </w:drawing>
      </w:r>
    </w:p>
    <w:p w14:paraId="4419A1F7" w14:textId="77777777" w:rsidR="008D5948" w:rsidRDefault="008D5948" w:rsidP="008D5948">
      <w:pPr>
        <w:jc w:val="center"/>
        <w:rPr>
          <w:rFonts w:asciiTheme="minorBidi" w:hAnsiTheme="minorBidi"/>
          <w:sz w:val="20"/>
          <w:szCs w:val="20"/>
        </w:rPr>
      </w:pPr>
      <w:r>
        <w:rPr>
          <w:rFonts w:asciiTheme="minorBidi" w:hAnsiTheme="minorBidi"/>
          <w:sz w:val="20"/>
          <w:szCs w:val="20"/>
        </w:rPr>
        <w:t>Figure4.2</w:t>
      </w:r>
    </w:p>
    <w:p w14:paraId="266752B4" w14:textId="77777777" w:rsidR="008D5948" w:rsidRDefault="008D5948" w:rsidP="008D5948">
      <w:pPr>
        <w:tabs>
          <w:tab w:val="left" w:pos="1963"/>
        </w:tabs>
        <w:rPr>
          <w:rFonts w:asciiTheme="minorBidi" w:hAnsiTheme="minorBidi"/>
          <w:sz w:val="32"/>
          <w:szCs w:val="32"/>
        </w:rPr>
      </w:pPr>
    </w:p>
    <w:p w14:paraId="64DC924A" w14:textId="77777777" w:rsidR="008D5948" w:rsidRDefault="008D5948" w:rsidP="008D5948">
      <w:pPr>
        <w:tabs>
          <w:tab w:val="left" w:pos="1963"/>
        </w:tabs>
        <w:rPr>
          <w:rFonts w:asciiTheme="minorBidi" w:hAnsiTheme="minorBidi"/>
          <w:sz w:val="32"/>
          <w:szCs w:val="32"/>
        </w:rPr>
      </w:pPr>
      <w:r>
        <w:rPr>
          <w:rFonts w:asciiTheme="minorBidi" w:hAnsiTheme="minorBidi"/>
          <w:b/>
          <w:bCs/>
          <w:sz w:val="32"/>
          <w:szCs w:val="32"/>
        </w:rPr>
        <w:t>Actors</w:t>
      </w:r>
      <w:r>
        <w:rPr>
          <w:rFonts w:asciiTheme="minorBidi" w:hAnsiTheme="minorBidi"/>
          <w:sz w:val="32"/>
          <w:szCs w:val="32"/>
        </w:rPr>
        <w:t>: Ground operator, drone.</w:t>
      </w:r>
    </w:p>
    <w:p w14:paraId="7CE504FC" w14:textId="77777777" w:rsidR="008D5948" w:rsidRDefault="008D5948" w:rsidP="008D5948">
      <w:pPr>
        <w:tabs>
          <w:tab w:val="left" w:pos="1963"/>
        </w:tabs>
        <w:rPr>
          <w:rFonts w:asciiTheme="minorBidi" w:hAnsiTheme="minorBidi"/>
          <w:sz w:val="32"/>
          <w:szCs w:val="32"/>
        </w:rPr>
      </w:pPr>
      <w:r>
        <w:rPr>
          <w:rFonts w:asciiTheme="minorBidi" w:hAnsiTheme="minorBidi"/>
          <w:b/>
          <w:bCs/>
          <w:sz w:val="32"/>
          <w:szCs w:val="32"/>
        </w:rPr>
        <w:t>Description</w:t>
      </w:r>
      <w:r>
        <w:rPr>
          <w:rFonts w:asciiTheme="minorBidi" w:hAnsiTheme="minorBidi"/>
          <w:sz w:val="32"/>
          <w:szCs w:val="32"/>
        </w:rPr>
        <w:t>: This is main part of this project. Is how to dedicate an object using The SURF algorithm is used to identify the particular object and then the background will be subtracted to follow the identified object.</w:t>
      </w:r>
    </w:p>
    <w:p w14:paraId="78FD2B28" w14:textId="77777777" w:rsidR="008D5948" w:rsidRDefault="008D5948" w:rsidP="008D5948">
      <w:pPr>
        <w:tabs>
          <w:tab w:val="left" w:pos="1963"/>
        </w:tabs>
        <w:rPr>
          <w:rFonts w:asciiTheme="minorBidi" w:hAnsiTheme="minorBidi"/>
          <w:sz w:val="32"/>
          <w:szCs w:val="32"/>
        </w:rPr>
      </w:pPr>
      <w:r>
        <w:rPr>
          <w:rFonts w:asciiTheme="minorBidi" w:hAnsiTheme="minorBidi"/>
          <w:b/>
          <w:bCs/>
          <w:sz w:val="32"/>
          <w:szCs w:val="32"/>
        </w:rPr>
        <w:t>Data</w:t>
      </w:r>
      <w:r>
        <w:rPr>
          <w:rFonts w:asciiTheme="minorBidi" w:hAnsiTheme="minorBidi"/>
          <w:sz w:val="32"/>
          <w:szCs w:val="32"/>
        </w:rPr>
        <w:t>: Target information.</w:t>
      </w:r>
    </w:p>
    <w:p w14:paraId="236DA83A" w14:textId="77777777" w:rsidR="008D5948" w:rsidRDefault="008D5948" w:rsidP="008D5948">
      <w:pPr>
        <w:rPr>
          <w:rFonts w:asciiTheme="minorBidi" w:hAnsiTheme="minorBidi"/>
          <w:sz w:val="32"/>
          <w:szCs w:val="32"/>
        </w:rPr>
      </w:pPr>
      <w:r>
        <w:rPr>
          <w:rFonts w:asciiTheme="minorBidi" w:hAnsiTheme="minorBidi"/>
          <w:b/>
          <w:bCs/>
          <w:sz w:val="32"/>
          <w:szCs w:val="32"/>
        </w:rPr>
        <w:t>Stimulus</w:t>
      </w:r>
      <w:r>
        <w:rPr>
          <w:rFonts w:asciiTheme="minorBidi" w:hAnsiTheme="minorBidi"/>
          <w:sz w:val="32"/>
          <w:szCs w:val="32"/>
        </w:rPr>
        <w:t>: the color and the size of the target.</w:t>
      </w:r>
    </w:p>
    <w:p w14:paraId="40DB74F0" w14:textId="77777777" w:rsidR="008D5948" w:rsidRDefault="008D5948" w:rsidP="008D5948">
      <w:pPr>
        <w:rPr>
          <w:rFonts w:asciiTheme="minorBidi" w:hAnsiTheme="minorBidi"/>
          <w:sz w:val="32"/>
          <w:szCs w:val="32"/>
        </w:rPr>
      </w:pPr>
      <w:r>
        <w:rPr>
          <w:rFonts w:asciiTheme="minorBidi" w:hAnsiTheme="minorBidi"/>
          <w:b/>
          <w:bCs/>
          <w:sz w:val="32"/>
          <w:szCs w:val="32"/>
        </w:rPr>
        <w:t>Response</w:t>
      </w:r>
      <w:r>
        <w:rPr>
          <w:rFonts w:asciiTheme="minorBidi" w:hAnsiTheme="minorBidi"/>
          <w:sz w:val="32"/>
          <w:szCs w:val="32"/>
        </w:rPr>
        <w:t>: Dedicated target, location, drone height.</w:t>
      </w:r>
    </w:p>
    <w:p w14:paraId="3E21FA0C" w14:textId="77777777" w:rsidR="008D5948" w:rsidRDefault="008D5948" w:rsidP="008D5948">
      <w:pPr>
        <w:rPr>
          <w:rFonts w:asciiTheme="minorBidi" w:hAnsiTheme="minorBidi"/>
          <w:sz w:val="32"/>
          <w:szCs w:val="32"/>
        </w:rPr>
      </w:pPr>
      <w:r>
        <w:rPr>
          <w:rFonts w:asciiTheme="minorBidi" w:hAnsiTheme="minorBidi"/>
          <w:b/>
          <w:bCs/>
          <w:sz w:val="32"/>
          <w:szCs w:val="32"/>
        </w:rPr>
        <w:t>Comments</w:t>
      </w:r>
      <w:r>
        <w:rPr>
          <w:rFonts w:asciiTheme="minorBidi" w:hAnsiTheme="minorBidi"/>
          <w:sz w:val="32"/>
          <w:szCs w:val="32"/>
        </w:rPr>
        <w:t>: The target info must match the object information it was matched with.</w:t>
      </w:r>
    </w:p>
    <w:p w14:paraId="3882768D" w14:textId="77777777" w:rsidR="008D5948" w:rsidRDefault="008D5948" w:rsidP="008D5948">
      <w:pPr>
        <w:pStyle w:val="Heading2"/>
        <w:bidi w:val="0"/>
        <w:rPr>
          <w:rFonts w:asciiTheme="minorBidi" w:hAnsiTheme="minorBidi" w:cstheme="minorBidi"/>
          <w:sz w:val="32"/>
          <w:szCs w:val="32"/>
        </w:rPr>
      </w:pPr>
      <w:r>
        <w:rPr>
          <w:rFonts w:asciiTheme="minorBidi" w:hAnsiTheme="minorBidi" w:cstheme="minorBidi"/>
          <w:sz w:val="32"/>
          <w:szCs w:val="32"/>
        </w:rPr>
        <w:lastRenderedPageBreak/>
        <w:t xml:space="preserve"> Sequence diagram:</w:t>
      </w:r>
    </w:p>
    <w:p w14:paraId="3A027A53" w14:textId="2AA21E27" w:rsidR="008D5948" w:rsidRDefault="008D5948" w:rsidP="00B46E8F">
      <w:pPr>
        <w:jc w:val="center"/>
      </w:pPr>
      <w:r>
        <w:rPr>
          <w:noProof/>
        </w:rPr>
        <w:drawing>
          <wp:inline distT="0" distB="0" distL="0" distR="0" wp14:anchorId="246D4959" wp14:editId="60911361">
            <wp:extent cx="5276850" cy="3333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6850" cy="3333750"/>
                    </a:xfrm>
                    <a:prstGeom prst="rect">
                      <a:avLst/>
                    </a:prstGeom>
                    <a:noFill/>
                    <a:ln>
                      <a:noFill/>
                    </a:ln>
                  </pic:spPr>
                </pic:pic>
              </a:graphicData>
            </a:graphic>
          </wp:inline>
        </w:drawing>
      </w:r>
    </w:p>
    <w:p w14:paraId="5B91C315" w14:textId="6D079C48" w:rsidR="00B46E8F" w:rsidRPr="00B46E8F" w:rsidRDefault="00B46E8F" w:rsidP="00B46E8F">
      <w:pPr>
        <w:tabs>
          <w:tab w:val="left" w:pos="1963"/>
        </w:tabs>
        <w:bidi/>
        <w:jc w:val="center"/>
        <w:rPr>
          <w:rFonts w:asciiTheme="minorBidi" w:hAnsiTheme="minorBidi"/>
          <w:sz w:val="20"/>
          <w:szCs w:val="20"/>
        </w:rPr>
      </w:pPr>
      <w:r w:rsidRPr="00B46E8F">
        <w:rPr>
          <w:rFonts w:asciiTheme="minorBidi" w:hAnsiTheme="minorBidi"/>
          <w:sz w:val="20"/>
          <w:szCs w:val="20"/>
        </w:rPr>
        <w:t>Figure4.3</w:t>
      </w:r>
    </w:p>
    <w:p w14:paraId="0C1B8824" w14:textId="77777777" w:rsidR="008D5948" w:rsidRDefault="008D5948" w:rsidP="008D5948">
      <w:pPr>
        <w:tabs>
          <w:tab w:val="left" w:pos="1963"/>
        </w:tabs>
        <w:bidi/>
        <w:jc w:val="right"/>
      </w:pPr>
    </w:p>
    <w:p w14:paraId="174280DB" w14:textId="77777777" w:rsidR="008D5948" w:rsidRDefault="008D5948" w:rsidP="008D5948">
      <w:pPr>
        <w:tabs>
          <w:tab w:val="left" w:pos="1963"/>
        </w:tabs>
        <w:bidi/>
        <w:jc w:val="right"/>
      </w:pPr>
    </w:p>
    <w:p w14:paraId="6D5618BD" w14:textId="77777777" w:rsidR="008D5948" w:rsidRDefault="008D5948" w:rsidP="008D5948">
      <w:pPr>
        <w:tabs>
          <w:tab w:val="left" w:pos="1963"/>
        </w:tabs>
        <w:bidi/>
        <w:jc w:val="right"/>
      </w:pPr>
    </w:p>
    <w:p w14:paraId="1AFFF9EE" w14:textId="77777777" w:rsidR="008D5948" w:rsidRDefault="008D5948" w:rsidP="008D5948">
      <w:pPr>
        <w:tabs>
          <w:tab w:val="left" w:pos="1963"/>
        </w:tabs>
        <w:bidi/>
        <w:jc w:val="right"/>
      </w:pPr>
    </w:p>
    <w:p w14:paraId="6923EF42" w14:textId="77777777" w:rsidR="008D5948" w:rsidRDefault="008D5948" w:rsidP="008D5948">
      <w:pPr>
        <w:tabs>
          <w:tab w:val="left" w:pos="1963"/>
        </w:tabs>
        <w:bidi/>
        <w:jc w:val="right"/>
      </w:pPr>
    </w:p>
    <w:p w14:paraId="229EA1FA" w14:textId="77777777" w:rsidR="008D5948" w:rsidRDefault="008D5948" w:rsidP="008D5948">
      <w:pPr>
        <w:tabs>
          <w:tab w:val="left" w:pos="1963"/>
        </w:tabs>
        <w:bidi/>
        <w:jc w:val="right"/>
      </w:pPr>
    </w:p>
    <w:p w14:paraId="3AB8B5FC" w14:textId="77777777" w:rsidR="008D5948" w:rsidRDefault="008D5948" w:rsidP="008D5948">
      <w:pPr>
        <w:tabs>
          <w:tab w:val="left" w:pos="1963"/>
        </w:tabs>
        <w:bidi/>
        <w:jc w:val="right"/>
      </w:pPr>
    </w:p>
    <w:p w14:paraId="5B2A46EF" w14:textId="77777777" w:rsidR="008D5948" w:rsidRDefault="008D5948" w:rsidP="008D5948">
      <w:pPr>
        <w:tabs>
          <w:tab w:val="left" w:pos="1963"/>
        </w:tabs>
        <w:bidi/>
        <w:jc w:val="right"/>
      </w:pPr>
    </w:p>
    <w:p w14:paraId="7FF0161D" w14:textId="77777777" w:rsidR="008D5948" w:rsidRDefault="008D5948" w:rsidP="008D5948">
      <w:pPr>
        <w:tabs>
          <w:tab w:val="left" w:pos="1963"/>
        </w:tabs>
        <w:bidi/>
        <w:jc w:val="right"/>
      </w:pPr>
    </w:p>
    <w:p w14:paraId="388D47D4" w14:textId="77777777" w:rsidR="008D5948" w:rsidRDefault="008D5948" w:rsidP="008D5948">
      <w:pPr>
        <w:tabs>
          <w:tab w:val="left" w:pos="1963"/>
        </w:tabs>
        <w:bidi/>
        <w:jc w:val="right"/>
      </w:pPr>
    </w:p>
    <w:p w14:paraId="1F095C12" w14:textId="77777777" w:rsidR="008D5948" w:rsidRDefault="008D5948" w:rsidP="008D5948">
      <w:pPr>
        <w:bidi/>
      </w:pPr>
    </w:p>
    <w:p w14:paraId="451DE007" w14:textId="77777777" w:rsidR="008D5948" w:rsidRDefault="008D5948" w:rsidP="008D5948">
      <w:pPr>
        <w:bidi/>
      </w:pPr>
    </w:p>
    <w:p w14:paraId="26283CF1" w14:textId="77777777" w:rsidR="008D5948" w:rsidRDefault="008D5948" w:rsidP="008D5948"/>
    <w:p w14:paraId="70B6BF91" w14:textId="77777777" w:rsidR="008D5948" w:rsidRDefault="008D5948" w:rsidP="008D5948">
      <w:pPr>
        <w:pStyle w:val="Heading1"/>
        <w:jc w:val="center"/>
        <w:rPr>
          <w:rFonts w:asciiTheme="minorBidi" w:hAnsiTheme="minorBidi" w:cstheme="minorBidi"/>
          <w:sz w:val="44"/>
          <w:szCs w:val="44"/>
        </w:rPr>
      </w:pPr>
      <w:r>
        <w:rPr>
          <w:rFonts w:asciiTheme="minorBidi" w:hAnsiTheme="minorBidi" w:cstheme="minorBidi"/>
          <w:sz w:val="44"/>
          <w:szCs w:val="44"/>
        </w:rPr>
        <w:lastRenderedPageBreak/>
        <w:t>Flight Controller</w:t>
      </w:r>
    </w:p>
    <w:p w14:paraId="2DE00B99" w14:textId="77777777" w:rsidR="008D5948" w:rsidRDefault="008D5948" w:rsidP="008D5948">
      <w:pPr>
        <w:rPr>
          <w:rFonts w:asciiTheme="minorBidi" w:hAnsiTheme="minorBidi"/>
        </w:rPr>
      </w:pPr>
    </w:p>
    <w:p w14:paraId="0729B20B" w14:textId="388ED9F4" w:rsidR="008D5948" w:rsidRDefault="008D5948" w:rsidP="00371A65">
      <w:pPr>
        <w:pStyle w:val="Heading2"/>
        <w:bidi w:val="0"/>
        <w:jc w:val="center"/>
        <w:rPr>
          <w:rFonts w:asciiTheme="minorBidi" w:hAnsiTheme="minorBidi" w:cstheme="minorBidi"/>
          <w:sz w:val="32"/>
          <w:szCs w:val="32"/>
        </w:rPr>
      </w:pPr>
      <w:r>
        <w:rPr>
          <w:rFonts w:asciiTheme="minorBidi" w:hAnsiTheme="minorBidi" w:cstheme="minorBidi"/>
          <w:sz w:val="32"/>
          <w:szCs w:val="32"/>
        </w:rPr>
        <w:t>Use Case model:</w:t>
      </w:r>
      <w:r>
        <w:rPr>
          <w:rFonts w:asciiTheme="minorBidi" w:hAnsiTheme="minorBidi"/>
          <w:noProof/>
          <w:sz w:val="32"/>
          <w:szCs w:val="32"/>
        </w:rPr>
        <w:drawing>
          <wp:inline distT="0" distB="0" distL="0" distR="0" wp14:anchorId="0FA39DB9" wp14:editId="08FEF878">
            <wp:extent cx="5276850" cy="2952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6850" cy="2952750"/>
                    </a:xfrm>
                    <a:prstGeom prst="rect">
                      <a:avLst/>
                    </a:prstGeom>
                    <a:noFill/>
                    <a:ln>
                      <a:noFill/>
                    </a:ln>
                  </pic:spPr>
                </pic:pic>
              </a:graphicData>
            </a:graphic>
          </wp:inline>
        </w:drawing>
      </w:r>
    </w:p>
    <w:p w14:paraId="65A01215" w14:textId="77777777" w:rsidR="008D5948" w:rsidRDefault="008D5948" w:rsidP="008D5948">
      <w:pPr>
        <w:jc w:val="center"/>
        <w:rPr>
          <w:rFonts w:asciiTheme="minorBidi" w:hAnsiTheme="minorBidi"/>
          <w:sz w:val="20"/>
          <w:szCs w:val="20"/>
        </w:rPr>
      </w:pPr>
      <w:r>
        <w:rPr>
          <w:rFonts w:asciiTheme="minorBidi" w:hAnsiTheme="minorBidi"/>
          <w:sz w:val="20"/>
          <w:szCs w:val="20"/>
        </w:rPr>
        <w:t>Figure4.4</w:t>
      </w:r>
    </w:p>
    <w:p w14:paraId="48E29169" w14:textId="77777777" w:rsidR="008D5948" w:rsidRDefault="008D5948" w:rsidP="008D5948">
      <w:pPr>
        <w:rPr>
          <w:rFonts w:asciiTheme="minorBidi" w:hAnsiTheme="minorBidi"/>
          <w:sz w:val="32"/>
          <w:szCs w:val="32"/>
        </w:rPr>
      </w:pPr>
    </w:p>
    <w:p w14:paraId="36F1448F" w14:textId="77777777" w:rsidR="008D5948" w:rsidRDefault="008D5948" w:rsidP="008D5948">
      <w:pPr>
        <w:rPr>
          <w:rFonts w:asciiTheme="minorBidi" w:hAnsiTheme="minorBidi"/>
          <w:sz w:val="32"/>
          <w:szCs w:val="32"/>
        </w:rPr>
      </w:pPr>
    </w:p>
    <w:p w14:paraId="60DFEC80" w14:textId="77777777" w:rsidR="008D5948" w:rsidRDefault="008D5948" w:rsidP="008D5948">
      <w:pPr>
        <w:rPr>
          <w:rFonts w:asciiTheme="minorBidi" w:hAnsiTheme="minorBidi"/>
          <w:sz w:val="32"/>
          <w:szCs w:val="32"/>
        </w:rPr>
      </w:pPr>
      <w:r>
        <w:rPr>
          <w:rFonts w:asciiTheme="minorBidi" w:hAnsiTheme="minorBidi"/>
          <w:b/>
          <w:bCs/>
          <w:sz w:val="32"/>
          <w:szCs w:val="32"/>
        </w:rPr>
        <w:t>Actors</w:t>
      </w:r>
      <w:r>
        <w:rPr>
          <w:rFonts w:asciiTheme="minorBidi" w:hAnsiTheme="minorBidi"/>
          <w:sz w:val="32"/>
          <w:szCs w:val="32"/>
        </w:rPr>
        <w:t>: Pilot, Aircraft</w:t>
      </w:r>
    </w:p>
    <w:p w14:paraId="0980E071" w14:textId="77777777" w:rsidR="008D5948" w:rsidRDefault="008D5948" w:rsidP="008D5948">
      <w:pPr>
        <w:rPr>
          <w:rFonts w:asciiTheme="minorBidi" w:hAnsiTheme="minorBidi"/>
          <w:sz w:val="32"/>
          <w:szCs w:val="32"/>
        </w:rPr>
      </w:pPr>
      <w:r>
        <w:rPr>
          <w:rFonts w:asciiTheme="minorBidi" w:hAnsiTheme="minorBidi"/>
          <w:b/>
          <w:bCs/>
          <w:sz w:val="32"/>
          <w:szCs w:val="32"/>
        </w:rPr>
        <w:t>Description</w:t>
      </w:r>
      <w:r>
        <w:rPr>
          <w:rFonts w:asciiTheme="minorBidi" w:hAnsiTheme="minorBidi"/>
          <w:sz w:val="32"/>
          <w:szCs w:val="32"/>
        </w:rPr>
        <w:t>: The pilot orders the craft by transferring commands via RX (transmitter &amp; receiver) to calculate how fast each motor for spinning.</w:t>
      </w:r>
    </w:p>
    <w:p w14:paraId="302EFEC8" w14:textId="77777777" w:rsidR="008D5948" w:rsidRDefault="008D5948" w:rsidP="008D5948">
      <w:pPr>
        <w:rPr>
          <w:rFonts w:asciiTheme="minorBidi" w:hAnsiTheme="minorBidi"/>
          <w:sz w:val="32"/>
          <w:szCs w:val="32"/>
        </w:rPr>
      </w:pPr>
      <w:r>
        <w:rPr>
          <w:rFonts w:asciiTheme="minorBidi" w:hAnsiTheme="minorBidi"/>
          <w:b/>
          <w:bCs/>
          <w:sz w:val="32"/>
          <w:szCs w:val="32"/>
        </w:rPr>
        <w:t>Data</w:t>
      </w:r>
      <w:r>
        <w:rPr>
          <w:rFonts w:asciiTheme="minorBidi" w:hAnsiTheme="minorBidi"/>
          <w:sz w:val="32"/>
          <w:szCs w:val="32"/>
        </w:rPr>
        <w:t>: Signals transmitted to aircraft</w:t>
      </w:r>
    </w:p>
    <w:p w14:paraId="15F10D2F" w14:textId="77777777" w:rsidR="008D5948" w:rsidRDefault="008D5948" w:rsidP="008D5948">
      <w:pPr>
        <w:rPr>
          <w:rFonts w:asciiTheme="minorBidi" w:hAnsiTheme="minorBidi"/>
          <w:sz w:val="32"/>
          <w:szCs w:val="32"/>
        </w:rPr>
      </w:pPr>
      <w:r>
        <w:rPr>
          <w:rFonts w:asciiTheme="minorBidi" w:hAnsiTheme="minorBidi"/>
          <w:b/>
          <w:bCs/>
          <w:sz w:val="32"/>
          <w:szCs w:val="32"/>
        </w:rPr>
        <w:t>Stimulus</w:t>
      </w:r>
      <w:r>
        <w:rPr>
          <w:rFonts w:asciiTheme="minorBidi" w:hAnsiTheme="minorBidi"/>
          <w:sz w:val="32"/>
          <w:szCs w:val="32"/>
        </w:rPr>
        <w:t>: Pilot’s commands</w:t>
      </w:r>
    </w:p>
    <w:p w14:paraId="5B938556" w14:textId="77777777" w:rsidR="008D5948" w:rsidRDefault="008D5948" w:rsidP="008D5948">
      <w:pPr>
        <w:rPr>
          <w:rFonts w:asciiTheme="minorBidi" w:hAnsiTheme="minorBidi"/>
          <w:sz w:val="32"/>
          <w:szCs w:val="32"/>
        </w:rPr>
      </w:pPr>
      <w:r>
        <w:rPr>
          <w:rFonts w:asciiTheme="minorBidi" w:hAnsiTheme="minorBidi"/>
          <w:b/>
          <w:bCs/>
          <w:sz w:val="32"/>
          <w:szCs w:val="32"/>
        </w:rPr>
        <w:t>Response</w:t>
      </w:r>
      <w:r>
        <w:rPr>
          <w:rFonts w:asciiTheme="minorBidi" w:hAnsiTheme="minorBidi"/>
          <w:sz w:val="32"/>
          <w:szCs w:val="32"/>
        </w:rPr>
        <w:t>: Confirmation of the commands.</w:t>
      </w:r>
    </w:p>
    <w:p w14:paraId="456F1619" w14:textId="77777777" w:rsidR="008D5948" w:rsidRDefault="008D5948" w:rsidP="008D5948">
      <w:pPr>
        <w:rPr>
          <w:rFonts w:asciiTheme="minorBidi" w:hAnsiTheme="minorBidi"/>
          <w:sz w:val="32"/>
          <w:szCs w:val="32"/>
        </w:rPr>
      </w:pPr>
      <w:r>
        <w:rPr>
          <w:rFonts w:asciiTheme="minorBidi" w:hAnsiTheme="minorBidi"/>
          <w:b/>
          <w:bCs/>
          <w:sz w:val="32"/>
          <w:szCs w:val="32"/>
        </w:rPr>
        <w:t>Comments</w:t>
      </w:r>
      <w:r>
        <w:rPr>
          <w:rFonts w:asciiTheme="minorBidi" w:hAnsiTheme="minorBidi"/>
          <w:sz w:val="32"/>
          <w:szCs w:val="32"/>
        </w:rPr>
        <w:t>: The pilot must be the only one who has to control on the aircraft.</w:t>
      </w:r>
    </w:p>
    <w:p w14:paraId="51AF9F76" w14:textId="77777777" w:rsidR="008D5948" w:rsidRDefault="008D5948" w:rsidP="008D5948">
      <w:pPr>
        <w:rPr>
          <w:rFonts w:asciiTheme="minorBidi" w:hAnsiTheme="minorBidi"/>
          <w:sz w:val="32"/>
          <w:szCs w:val="32"/>
        </w:rPr>
      </w:pPr>
    </w:p>
    <w:p w14:paraId="59855EA9" w14:textId="77777777" w:rsidR="008D5948" w:rsidRDefault="008D5948" w:rsidP="008D5948">
      <w:pPr>
        <w:rPr>
          <w:rFonts w:asciiTheme="minorBidi" w:hAnsiTheme="minorBidi"/>
          <w:sz w:val="32"/>
          <w:szCs w:val="32"/>
        </w:rPr>
      </w:pPr>
    </w:p>
    <w:p w14:paraId="6C8D6FB4" w14:textId="77777777" w:rsidR="008D5948" w:rsidRDefault="008D5948" w:rsidP="008D5948">
      <w:pPr>
        <w:pStyle w:val="Heading2"/>
        <w:bidi w:val="0"/>
        <w:rPr>
          <w:rFonts w:asciiTheme="minorBidi" w:hAnsiTheme="minorBidi" w:cstheme="minorBidi"/>
          <w:sz w:val="32"/>
          <w:szCs w:val="32"/>
        </w:rPr>
      </w:pPr>
      <w:r>
        <w:rPr>
          <w:rFonts w:asciiTheme="minorBidi" w:hAnsiTheme="minorBidi" w:cstheme="minorBidi"/>
          <w:sz w:val="32"/>
          <w:szCs w:val="32"/>
        </w:rPr>
        <w:t>Sequence diagram:</w:t>
      </w:r>
    </w:p>
    <w:p w14:paraId="09034554" w14:textId="77777777" w:rsidR="008D5948" w:rsidRDefault="008D5948" w:rsidP="008D5948"/>
    <w:p w14:paraId="5D876195" w14:textId="77777777" w:rsidR="008D5948" w:rsidRDefault="008D5948" w:rsidP="008D5948"/>
    <w:p w14:paraId="2DB78891" w14:textId="68A749D9" w:rsidR="008D5948" w:rsidRDefault="008D5948" w:rsidP="008D5948">
      <w:r>
        <w:rPr>
          <w:noProof/>
        </w:rPr>
        <w:drawing>
          <wp:inline distT="0" distB="0" distL="0" distR="0" wp14:anchorId="12E67323" wp14:editId="0E5832F3">
            <wp:extent cx="5276850"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6850" cy="2686050"/>
                    </a:xfrm>
                    <a:prstGeom prst="rect">
                      <a:avLst/>
                    </a:prstGeom>
                    <a:noFill/>
                    <a:ln>
                      <a:noFill/>
                    </a:ln>
                  </pic:spPr>
                </pic:pic>
              </a:graphicData>
            </a:graphic>
          </wp:inline>
        </w:drawing>
      </w:r>
    </w:p>
    <w:p w14:paraId="74FEEAAE" w14:textId="77777777" w:rsidR="008D5948" w:rsidRDefault="008D5948" w:rsidP="008D5948">
      <w:pPr>
        <w:jc w:val="center"/>
        <w:rPr>
          <w:rFonts w:asciiTheme="minorBidi" w:hAnsiTheme="minorBidi"/>
          <w:sz w:val="20"/>
          <w:szCs w:val="20"/>
        </w:rPr>
      </w:pPr>
      <w:r>
        <w:rPr>
          <w:rFonts w:asciiTheme="minorBidi" w:hAnsiTheme="minorBidi"/>
          <w:sz w:val="20"/>
          <w:szCs w:val="20"/>
        </w:rPr>
        <w:t>Figure4.5</w:t>
      </w:r>
    </w:p>
    <w:p w14:paraId="727E0467" w14:textId="77777777" w:rsidR="008D5948" w:rsidRDefault="008D5948" w:rsidP="008D5948">
      <w:pPr>
        <w:jc w:val="center"/>
        <w:rPr>
          <w:rFonts w:asciiTheme="minorBidi" w:hAnsiTheme="minorBidi"/>
          <w:sz w:val="20"/>
          <w:szCs w:val="20"/>
        </w:rPr>
      </w:pPr>
    </w:p>
    <w:p w14:paraId="677BD289" w14:textId="77777777" w:rsidR="008D5948" w:rsidRDefault="008D5948" w:rsidP="008D5948">
      <w:pPr>
        <w:jc w:val="center"/>
        <w:rPr>
          <w:rFonts w:asciiTheme="minorBidi" w:hAnsiTheme="minorBidi"/>
          <w:sz w:val="20"/>
          <w:szCs w:val="20"/>
        </w:rPr>
      </w:pPr>
    </w:p>
    <w:p w14:paraId="1448B9FF" w14:textId="77777777" w:rsidR="008D5948" w:rsidRDefault="008D5948" w:rsidP="008D5948">
      <w:pPr>
        <w:jc w:val="center"/>
        <w:rPr>
          <w:rFonts w:asciiTheme="minorBidi" w:hAnsiTheme="minorBidi"/>
          <w:sz w:val="20"/>
          <w:szCs w:val="20"/>
        </w:rPr>
      </w:pPr>
    </w:p>
    <w:p w14:paraId="45143883" w14:textId="77777777" w:rsidR="008D5948" w:rsidRDefault="008D5948" w:rsidP="008D5948">
      <w:pPr>
        <w:jc w:val="center"/>
        <w:rPr>
          <w:rFonts w:asciiTheme="minorBidi" w:hAnsiTheme="minorBidi"/>
          <w:sz w:val="20"/>
          <w:szCs w:val="20"/>
        </w:rPr>
      </w:pPr>
    </w:p>
    <w:p w14:paraId="33C8E15E" w14:textId="77777777" w:rsidR="008D5948" w:rsidRDefault="008D5948" w:rsidP="008D5948">
      <w:pPr>
        <w:jc w:val="center"/>
        <w:rPr>
          <w:rFonts w:asciiTheme="minorBidi" w:hAnsiTheme="minorBidi"/>
          <w:sz w:val="20"/>
          <w:szCs w:val="20"/>
        </w:rPr>
      </w:pPr>
    </w:p>
    <w:p w14:paraId="3C7A9C94" w14:textId="77777777" w:rsidR="008D5948" w:rsidRDefault="008D5948" w:rsidP="008D5948">
      <w:pPr>
        <w:jc w:val="center"/>
        <w:rPr>
          <w:rFonts w:asciiTheme="minorBidi" w:hAnsiTheme="minorBidi"/>
          <w:sz w:val="20"/>
          <w:szCs w:val="20"/>
        </w:rPr>
      </w:pPr>
    </w:p>
    <w:p w14:paraId="46D5B3E7" w14:textId="77777777" w:rsidR="008D5948" w:rsidRDefault="008D5948" w:rsidP="008D5948">
      <w:pPr>
        <w:jc w:val="center"/>
        <w:rPr>
          <w:rFonts w:asciiTheme="minorBidi" w:hAnsiTheme="minorBidi"/>
          <w:sz w:val="20"/>
          <w:szCs w:val="20"/>
        </w:rPr>
      </w:pPr>
    </w:p>
    <w:p w14:paraId="0F639277" w14:textId="77777777" w:rsidR="008D5948" w:rsidRDefault="008D5948" w:rsidP="008D5948">
      <w:pPr>
        <w:jc w:val="center"/>
        <w:rPr>
          <w:rFonts w:asciiTheme="minorBidi" w:hAnsiTheme="minorBidi"/>
          <w:sz w:val="20"/>
          <w:szCs w:val="20"/>
        </w:rPr>
      </w:pPr>
    </w:p>
    <w:p w14:paraId="79F6A822" w14:textId="77777777" w:rsidR="008D5948" w:rsidRDefault="008D5948" w:rsidP="008D5948">
      <w:pPr>
        <w:jc w:val="center"/>
        <w:rPr>
          <w:rFonts w:asciiTheme="minorBidi" w:hAnsiTheme="minorBidi"/>
          <w:sz w:val="20"/>
          <w:szCs w:val="20"/>
        </w:rPr>
      </w:pPr>
    </w:p>
    <w:p w14:paraId="069D1671" w14:textId="77777777" w:rsidR="008D5948" w:rsidRDefault="008D5948" w:rsidP="008D5948">
      <w:pPr>
        <w:jc w:val="center"/>
        <w:rPr>
          <w:rFonts w:asciiTheme="minorBidi" w:hAnsiTheme="minorBidi"/>
          <w:sz w:val="20"/>
          <w:szCs w:val="20"/>
        </w:rPr>
      </w:pPr>
    </w:p>
    <w:p w14:paraId="5372AAB7" w14:textId="77777777" w:rsidR="008D5948" w:rsidRDefault="008D5948" w:rsidP="008D5948">
      <w:pPr>
        <w:jc w:val="center"/>
        <w:rPr>
          <w:rFonts w:asciiTheme="minorBidi" w:hAnsiTheme="minorBidi"/>
          <w:sz w:val="20"/>
          <w:szCs w:val="20"/>
        </w:rPr>
      </w:pPr>
    </w:p>
    <w:p w14:paraId="710C1B20" w14:textId="77777777" w:rsidR="008D5948" w:rsidRDefault="008D5948" w:rsidP="008D5948">
      <w:pPr>
        <w:jc w:val="center"/>
        <w:rPr>
          <w:rFonts w:asciiTheme="minorBidi" w:hAnsiTheme="minorBidi"/>
          <w:sz w:val="20"/>
          <w:szCs w:val="20"/>
        </w:rPr>
      </w:pPr>
    </w:p>
    <w:p w14:paraId="787982FF" w14:textId="77777777" w:rsidR="008D5948" w:rsidRDefault="008D5948" w:rsidP="008D5948">
      <w:pPr>
        <w:jc w:val="center"/>
        <w:rPr>
          <w:rFonts w:asciiTheme="minorBidi" w:hAnsiTheme="minorBidi"/>
          <w:sz w:val="20"/>
          <w:szCs w:val="20"/>
        </w:rPr>
      </w:pPr>
    </w:p>
    <w:p w14:paraId="68A371E3" w14:textId="77777777" w:rsidR="008D5948" w:rsidRDefault="008D5948" w:rsidP="008D5948">
      <w:pPr>
        <w:jc w:val="center"/>
        <w:rPr>
          <w:rFonts w:asciiTheme="minorBidi" w:hAnsiTheme="minorBidi"/>
          <w:sz w:val="20"/>
          <w:szCs w:val="20"/>
        </w:rPr>
      </w:pPr>
    </w:p>
    <w:p w14:paraId="6154F80A" w14:textId="77777777" w:rsidR="008D5948" w:rsidRDefault="008D5948" w:rsidP="008D5948">
      <w:pPr>
        <w:jc w:val="center"/>
        <w:rPr>
          <w:rFonts w:asciiTheme="minorBidi" w:hAnsiTheme="minorBidi"/>
          <w:sz w:val="20"/>
          <w:szCs w:val="20"/>
        </w:rPr>
      </w:pPr>
    </w:p>
    <w:p w14:paraId="13BC8B07" w14:textId="77777777" w:rsidR="008D5948" w:rsidRDefault="008D5948" w:rsidP="008D5948">
      <w:pPr>
        <w:jc w:val="center"/>
        <w:rPr>
          <w:rFonts w:asciiTheme="minorBidi" w:hAnsiTheme="minorBidi"/>
          <w:sz w:val="20"/>
          <w:szCs w:val="20"/>
        </w:rPr>
      </w:pPr>
    </w:p>
    <w:p w14:paraId="432E3487" w14:textId="77777777" w:rsidR="008D5948" w:rsidRDefault="008D5948" w:rsidP="008D5948">
      <w:pPr>
        <w:pStyle w:val="Heading2"/>
        <w:bidi w:val="0"/>
        <w:rPr>
          <w:rFonts w:asciiTheme="minorBidi" w:hAnsiTheme="minorBidi" w:cstheme="minorBidi"/>
          <w:sz w:val="32"/>
          <w:szCs w:val="32"/>
        </w:rPr>
      </w:pPr>
      <w:r>
        <w:rPr>
          <w:rFonts w:asciiTheme="minorBidi" w:hAnsiTheme="minorBidi" w:cstheme="minorBidi"/>
          <w:sz w:val="32"/>
          <w:szCs w:val="32"/>
        </w:rPr>
        <w:t xml:space="preserve">Activity model: </w:t>
      </w:r>
    </w:p>
    <w:p w14:paraId="5EA20698" w14:textId="77777777" w:rsidR="008D5948" w:rsidRDefault="008D5948" w:rsidP="008D5948"/>
    <w:p w14:paraId="08E3D01C" w14:textId="77777777" w:rsidR="008D5948" w:rsidRDefault="008D5948" w:rsidP="008D5948"/>
    <w:p w14:paraId="26B38250" w14:textId="38D48683" w:rsidR="008D5948" w:rsidRDefault="008D5948" w:rsidP="0010008C">
      <w:pPr>
        <w:jc w:val="center"/>
      </w:pPr>
      <w:r>
        <w:rPr>
          <w:noProof/>
        </w:rPr>
        <w:drawing>
          <wp:inline distT="0" distB="0" distL="0" distR="0" wp14:anchorId="2DDBD0A5" wp14:editId="651B5294">
            <wp:extent cx="5276850" cy="2362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6850" cy="2362200"/>
                    </a:xfrm>
                    <a:prstGeom prst="rect">
                      <a:avLst/>
                    </a:prstGeom>
                    <a:noFill/>
                    <a:ln>
                      <a:noFill/>
                    </a:ln>
                  </pic:spPr>
                </pic:pic>
              </a:graphicData>
            </a:graphic>
          </wp:inline>
        </w:drawing>
      </w:r>
    </w:p>
    <w:p w14:paraId="759BF560" w14:textId="04146DA2" w:rsidR="008D5948" w:rsidRPr="0010008C" w:rsidRDefault="0010008C" w:rsidP="0010008C">
      <w:pPr>
        <w:jc w:val="center"/>
        <w:rPr>
          <w:rFonts w:asciiTheme="minorBidi" w:hAnsiTheme="minorBidi"/>
          <w:sz w:val="20"/>
          <w:szCs w:val="20"/>
          <w:rtl/>
          <w:lang w:bidi="ar-EG"/>
        </w:rPr>
      </w:pPr>
      <w:r w:rsidRPr="0010008C">
        <w:rPr>
          <w:rFonts w:asciiTheme="minorBidi" w:hAnsiTheme="minorBidi"/>
          <w:sz w:val="20"/>
          <w:szCs w:val="20"/>
          <w:lang w:bidi="ar-EG"/>
        </w:rPr>
        <w:t>Figure4.6</w:t>
      </w:r>
    </w:p>
    <w:sectPr w:rsidR="008D5948" w:rsidRPr="0010008C" w:rsidSect="00312152">
      <w:footerReference w:type="default" r:id="rId41"/>
      <w:footerReference w:type="first" r:id="rId4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72CEA0" w14:textId="77777777" w:rsidR="0054646D" w:rsidRDefault="0054646D" w:rsidP="00F96F35">
      <w:pPr>
        <w:spacing w:after="0" w:line="240" w:lineRule="auto"/>
      </w:pPr>
      <w:r>
        <w:separator/>
      </w:r>
    </w:p>
  </w:endnote>
  <w:endnote w:type="continuationSeparator" w:id="0">
    <w:p w14:paraId="5704DE18" w14:textId="77777777" w:rsidR="0054646D" w:rsidRDefault="0054646D" w:rsidP="00F96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CAE80" w14:textId="77777777" w:rsidR="00BB5DC9" w:rsidRDefault="00BB5DC9" w:rsidP="00A0797C">
    <w:pPr>
      <w:pStyle w:val="Footer"/>
      <w:jc w:val="right"/>
    </w:pPr>
    <w:r>
      <w:t>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6076123"/>
      <w:docPartObj>
        <w:docPartGallery w:val="Page Numbers (Bottom of Page)"/>
        <w:docPartUnique/>
      </w:docPartObj>
    </w:sdtPr>
    <w:sdtEndPr>
      <w:rPr>
        <w:noProof/>
      </w:rPr>
    </w:sdtEndPr>
    <w:sdtContent>
      <w:p w14:paraId="0CD3ECF1" w14:textId="5439D0B1" w:rsidR="00BB5DC9" w:rsidRDefault="00BB5DC9">
        <w:pPr>
          <w:pStyle w:val="Footer"/>
          <w:jc w:val="center"/>
        </w:pPr>
        <w:r>
          <w:fldChar w:fldCharType="begin"/>
        </w:r>
        <w:r>
          <w:instrText xml:space="preserve"> PAGE   \* MERGEFORMAT </w:instrText>
        </w:r>
        <w:r>
          <w:fldChar w:fldCharType="separate"/>
        </w:r>
        <w:r w:rsidR="00FC4EA7">
          <w:rPr>
            <w:noProof/>
          </w:rPr>
          <w:t>6</w:t>
        </w:r>
        <w:r>
          <w:rPr>
            <w:noProof/>
          </w:rPr>
          <w:fldChar w:fldCharType="end"/>
        </w:r>
      </w:p>
    </w:sdtContent>
  </w:sdt>
  <w:p w14:paraId="29B85A09" w14:textId="0C9009C8" w:rsidR="00BB5DC9" w:rsidRDefault="00BB5DC9" w:rsidP="00A0797C">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1194713"/>
      <w:docPartObj>
        <w:docPartGallery w:val="Page Numbers (Bottom of Page)"/>
        <w:docPartUnique/>
      </w:docPartObj>
    </w:sdtPr>
    <w:sdtEndPr>
      <w:rPr>
        <w:noProof/>
      </w:rPr>
    </w:sdtEndPr>
    <w:sdtContent>
      <w:p w14:paraId="095AA6A6" w14:textId="2C2C5282" w:rsidR="00BB5DC9" w:rsidRDefault="00BB5DC9">
        <w:pPr>
          <w:pStyle w:val="Footer"/>
          <w:jc w:val="center"/>
        </w:pPr>
        <w:r>
          <w:fldChar w:fldCharType="begin"/>
        </w:r>
        <w:r>
          <w:instrText xml:space="preserve"> PAGE   \* MERGEFORMAT </w:instrText>
        </w:r>
        <w:r>
          <w:fldChar w:fldCharType="separate"/>
        </w:r>
        <w:r w:rsidR="00726D89">
          <w:rPr>
            <w:noProof/>
          </w:rPr>
          <w:t>7</w:t>
        </w:r>
        <w:r>
          <w:rPr>
            <w:noProof/>
          </w:rPr>
          <w:fldChar w:fldCharType="end"/>
        </w:r>
      </w:p>
    </w:sdtContent>
  </w:sdt>
  <w:p w14:paraId="0CD3F6A8" w14:textId="1B8CF333" w:rsidR="00BB5DC9" w:rsidRDefault="00BB5DC9" w:rsidP="003D173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1324F" w14:textId="77777777" w:rsidR="00BB5DC9" w:rsidRDefault="00BB5D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D7F2EF" w14:textId="77777777" w:rsidR="0054646D" w:rsidRDefault="0054646D" w:rsidP="00F96F35">
      <w:pPr>
        <w:spacing w:after="0" w:line="240" w:lineRule="auto"/>
      </w:pPr>
      <w:r>
        <w:separator/>
      </w:r>
    </w:p>
  </w:footnote>
  <w:footnote w:type="continuationSeparator" w:id="0">
    <w:p w14:paraId="51904847" w14:textId="77777777" w:rsidR="0054646D" w:rsidRDefault="0054646D" w:rsidP="00F96F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36D5D"/>
    <w:multiLevelType w:val="hybridMultilevel"/>
    <w:tmpl w:val="D0165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7CC5141"/>
    <w:multiLevelType w:val="hybridMultilevel"/>
    <w:tmpl w:val="D35C1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8A9787C"/>
    <w:multiLevelType w:val="hybridMultilevel"/>
    <w:tmpl w:val="DAC4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EA7E6D"/>
    <w:multiLevelType w:val="hybridMultilevel"/>
    <w:tmpl w:val="BF98E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F00135"/>
    <w:multiLevelType w:val="hybridMultilevel"/>
    <w:tmpl w:val="EEDE7886"/>
    <w:lvl w:ilvl="0" w:tplc="1CF8B498">
      <w:start w:val="1"/>
      <w:numFmt w:val="bullet"/>
      <w:lvlText w:val=""/>
      <w:lvlJc w:val="left"/>
      <w:pPr>
        <w:tabs>
          <w:tab w:val="num" w:pos="720"/>
        </w:tabs>
        <w:ind w:left="720" w:hanging="360"/>
      </w:pPr>
      <w:rPr>
        <w:rFonts w:ascii="Wingdings" w:hAnsi="Wingdings" w:hint="default"/>
      </w:rPr>
    </w:lvl>
    <w:lvl w:ilvl="1" w:tplc="AD5637DA">
      <w:start w:val="1"/>
      <w:numFmt w:val="bullet"/>
      <w:lvlText w:val=""/>
      <w:lvlJc w:val="left"/>
      <w:pPr>
        <w:tabs>
          <w:tab w:val="num" w:pos="1440"/>
        </w:tabs>
        <w:ind w:left="1440" w:hanging="360"/>
      </w:pPr>
      <w:rPr>
        <w:rFonts w:ascii="Wingdings" w:hAnsi="Wingdings" w:hint="default"/>
      </w:rPr>
    </w:lvl>
    <w:lvl w:ilvl="2" w:tplc="F8464C44" w:tentative="1">
      <w:start w:val="1"/>
      <w:numFmt w:val="bullet"/>
      <w:lvlText w:val=""/>
      <w:lvlJc w:val="left"/>
      <w:pPr>
        <w:tabs>
          <w:tab w:val="num" w:pos="2160"/>
        </w:tabs>
        <w:ind w:left="2160" w:hanging="360"/>
      </w:pPr>
      <w:rPr>
        <w:rFonts w:ascii="Wingdings" w:hAnsi="Wingdings" w:hint="default"/>
      </w:rPr>
    </w:lvl>
    <w:lvl w:ilvl="3" w:tplc="49F819E0" w:tentative="1">
      <w:start w:val="1"/>
      <w:numFmt w:val="bullet"/>
      <w:lvlText w:val=""/>
      <w:lvlJc w:val="left"/>
      <w:pPr>
        <w:tabs>
          <w:tab w:val="num" w:pos="2880"/>
        </w:tabs>
        <w:ind w:left="2880" w:hanging="360"/>
      </w:pPr>
      <w:rPr>
        <w:rFonts w:ascii="Wingdings" w:hAnsi="Wingdings" w:hint="default"/>
      </w:rPr>
    </w:lvl>
    <w:lvl w:ilvl="4" w:tplc="1CA43B56" w:tentative="1">
      <w:start w:val="1"/>
      <w:numFmt w:val="bullet"/>
      <w:lvlText w:val=""/>
      <w:lvlJc w:val="left"/>
      <w:pPr>
        <w:tabs>
          <w:tab w:val="num" w:pos="3600"/>
        </w:tabs>
        <w:ind w:left="3600" w:hanging="360"/>
      </w:pPr>
      <w:rPr>
        <w:rFonts w:ascii="Wingdings" w:hAnsi="Wingdings" w:hint="default"/>
      </w:rPr>
    </w:lvl>
    <w:lvl w:ilvl="5" w:tplc="BDC2563A" w:tentative="1">
      <w:start w:val="1"/>
      <w:numFmt w:val="bullet"/>
      <w:lvlText w:val=""/>
      <w:lvlJc w:val="left"/>
      <w:pPr>
        <w:tabs>
          <w:tab w:val="num" w:pos="4320"/>
        </w:tabs>
        <w:ind w:left="4320" w:hanging="360"/>
      </w:pPr>
      <w:rPr>
        <w:rFonts w:ascii="Wingdings" w:hAnsi="Wingdings" w:hint="default"/>
      </w:rPr>
    </w:lvl>
    <w:lvl w:ilvl="6" w:tplc="5C4E9F24" w:tentative="1">
      <w:start w:val="1"/>
      <w:numFmt w:val="bullet"/>
      <w:lvlText w:val=""/>
      <w:lvlJc w:val="left"/>
      <w:pPr>
        <w:tabs>
          <w:tab w:val="num" w:pos="5040"/>
        </w:tabs>
        <w:ind w:left="5040" w:hanging="360"/>
      </w:pPr>
      <w:rPr>
        <w:rFonts w:ascii="Wingdings" w:hAnsi="Wingdings" w:hint="default"/>
      </w:rPr>
    </w:lvl>
    <w:lvl w:ilvl="7" w:tplc="C10434DA" w:tentative="1">
      <w:start w:val="1"/>
      <w:numFmt w:val="bullet"/>
      <w:lvlText w:val=""/>
      <w:lvlJc w:val="left"/>
      <w:pPr>
        <w:tabs>
          <w:tab w:val="num" w:pos="5760"/>
        </w:tabs>
        <w:ind w:left="5760" w:hanging="360"/>
      </w:pPr>
      <w:rPr>
        <w:rFonts w:ascii="Wingdings" w:hAnsi="Wingdings" w:hint="default"/>
      </w:rPr>
    </w:lvl>
    <w:lvl w:ilvl="8" w:tplc="0BDA1CE6" w:tentative="1">
      <w:start w:val="1"/>
      <w:numFmt w:val="bullet"/>
      <w:lvlText w:val=""/>
      <w:lvlJc w:val="left"/>
      <w:pPr>
        <w:tabs>
          <w:tab w:val="num" w:pos="6480"/>
        </w:tabs>
        <w:ind w:left="6480" w:hanging="360"/>
      </w:pPr>
      <w:rPr>
        <w:rFonts w:ascii="Wingdings" w:hAnsi="Wingdings" w:hint="default"/>
      </w:rPr>
    </w:lvl>
  </w:abstractNum>
  <w:abstractNum w:abstractNumId="5">
    <w:nsid w:val="46C6624B"/>
    <w:multiLevelType w:val="hybridMultilevel"/>
    <w:tmpl w:val="24DC5EC8"/>
    <w:lvl w:ilvl="0" w:tplc="44F000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DF2E4E"/>
    <w:multiLevelType w:val="hybridMultilevel"/>
    <w:tmpl w:val="2916A616"/>
    <w:lvl w:ilvl="0" w:tplc="463608DA">
      <w:start w:val="1"/>
      <w:numFmt w:val="bullet"/>
      <w:lvlText w:val="•"/>
      <w:lvlJc w:val="left"/>
      <w:pPr>
        <w:tabs>
          <w:tab w:val="num" w:pos="720"/>
        </w:tabs>
        <w:ind w:left="720" w:hanging="360"/>
      </w:pPr>
      <w:rPr>
        <w:rFonts w:ascii="Arial" w:hAnsi="Arial" w:hint="default"/>
      </w:rPr>
    </w:lvl>
    <w:lvl w:ilvl="1" w:tplc="109A541E" w:tentative="1">
      <w:start w:val="1"/>
      <w:numFmt w:val="bullet"/>
      <w:lvlText w:val="•"/>
      <w:lvlJc w:val="left"/>
      <w:pPr>
        <w:tabs>
          <w:tab w:val="num" w:pos="1440"/>
        </w:tabs>
        <w:ind w:left="1440" w:hanging="360"/>
      </w:pPr>
      <w:rPr>
        <w:rFonts w:ascii="Arial" w:hAnsi="Arial" w:hint="default"/>
      </w:rPr>
    </w:lvl>
    <w:lvl w:ilvl="2" w:tplc="9A985670">
      <w:start w:val="1"/>
      <w:numFmt w:val="bullet"/>
      <w:lvlText w:val="•"/>
      <w:lvlJc w:val="left"/>
      <w:pPr>
        <w:tabs>
          <w:tab w:val="num" w:pos="2160"/>
        </w:tabs>
        <w:ind w:left="2160" w:hanging="360"/>
      </w:pPr>
      <w:rPr>
        <w:rFonts w:ascii="Arial" w:hAnsi="Arial" w:hint="default"/>
      </w:rPr>
    </w:lvl>
    <w:lvl w:ilvl="3" w:tplc="8C287D32">
      <w:start w:val="61"/>
      <w:numFmt w:val="bullet"/>
      <w:lvlText w:val="–"/>
      <w:lvlJc w:val="left"/>
      <w:pPr>
        <w:tabs>
          <w:tab w:val="num" w:pos="2880"/>
        </w:tabs>
        <w:ind w:left="2880" w:hanging="360"/>
      </w:pPr>
      <w:rPr>
        <w:rFonts w:ascii="Arial" w:hAnsi="Arial" w:hint="default"/>
      </w:rPr>
    </w:lvl>
    <w:lvl w:ilvl="4" w:tplc="895E8454" w:tentative="1">
      <w:start w:val="1"/>
      <w:numFmt w:val="bullet"/>
      <w:lvlText w:val="•"/>
      <w:lvlJc w:val="left"/>
      <w:pPr>
        <w:tabs>
          <w:tab w:val="num" w:pos="3600"/>
        </w:tabs>
        <w:ind w:left="3600" w:hanging="360"/>
      </w:pPr>
      <w:rPr>
        <w:rFonts w:ascii="Arial" w:hAnsi="Arial" w:hint="default"/>
      </w:rPr>
    </w:lvl>
    <w:lvl w:ilvl="5" w:tplc="FE20D334" w:tentative="1">
      <w:start w:val="1"/>
      <w:numFmt w:val="bullet"/>
      <w:lvlText w:val="•"/>
      <w:lvlJc w:val="left"/>
      <w:pPr>
        <w:tabs>
          <w:tab w:val="num" w:pos="4320"/>
        </w:tabs>
        <w:ind w:left="4320" w:hanging="360"/>
      </w:pPr>
      <w:rPr>
        <w:rFonts w:ascii="Arial" w:hAnsi="Arial" w:hint="default"/>
      </w:rPr>
    </w:lvl>
    <w:lvl w:ilvl="6" w:tplc="E85CA52C" w:tentative="1">
      <w:start w:val="1"/>
      <w:numFmt w:val="bullet"/>
      <w:lvlText w:val="•"/>
      <w:lvlJc w:val="left"/>
      <w:pPr>
        <w:tabs>
          <w:tab w:val="num" w:pos="5040"/>
        </w:tabs>
        <w:ind w:left="5040" w:hanging="360"/>
      </w:pPr>
      <w:rPr>
        <w:rFonts w:ascii="Arial" w:hAnsi="Arial" w:hint="default"/>
      </w:rPr>
    </w:lvl>
    <w:lvl w:ilvl="7" w:tplc="FAFAD5F6" w:tentative="1">
      <w:start w:val="1"/>
      <w:numFmt w:val="bullet"/>
      <w:lvlText w:val="•"/>
      <w:lvlJc w:val="left"/>
      <w:pPr>
        <w:tabs>
          <w:tab w:val="num" w:pos="5760"/>
        </w:tabs>
        <w:ind w:left="5760" w:hanging="360"/>
      </w:pPr>
      <w:rPr>
        <w:rFonts w:ascii="Arial" w:hAnsi="Arial" w:hint="default"/>
      </w:rPr>
    </w:lvl>
    <w:lvl w:ilvl="8" w:tplc="F4F04704" w:tentative="1">
      <w:start w:val="1"/>
      <w:numFmt w:val="bullet"/>
      <w:lvlText w:val="•"/>
      <w:lvlJc w:val="left"/>
      <w:pPr>
        <w:tabs>
          <w:tab w:val="num" w:pos="6480"/>
        </w:tabs>
        <w:ind w:left="6480" w:hanging="360"/>
      </w:pPr>
      <w:rPr>
        <w:rFonts w:ascii="Arial" w:hAnsi="Arial" w:hint="default"/>
      </w:rPr>
    </w:lvl>
  </w:abstractNum>
  <w:abstractNum w:abstractNumId="7">
    <w:nsid w:val="4F2F05F0"/>
    <w:multiLevelType w:val="hybridMultilevel"/>
    <w:tmpl w:val="97809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5A6A640C"/>
    <w:multiLevelType w:val="hybridMultilevel"/>
    <w:tmpl w:val="3AFE9EEA"/>
    <w:lvl w:ilvl="0" w:tplc="04090001">
      <w:start w:val="1"/>
      <w:numFmt w:val="bullet"/>
      <w:lvlText w:val=""/>
      <w:lvlJc w:val="left"/>
      <w:pPr>
        <w:tabs>
          <w:tab w:val="num" w:pos="720"/>
        </w:tabs>
        <w:ind w:left="720" w:hanging="360"/>
      </w:pPr>
      <w:rPr>
        <w:rFonts w:ascii="Symbol" w:hAnsi="Symbol" w:hint="default"/>
      </w:rPr>
    </w:lvl>
    <w:lvl w:ilvl="1" w:tplc="A12A68DE">
      <w:start w:val="61"/>
      <w:numFmt w:val="bullet"/>
      <w:lvlText w:val=""/>
      <w:lvlJc w:val="left"/>
      <w:pPr>
        <w:tabs>
          <w:tab w:val="num" w:pos="1440"/>
        </w:tabs>
        <w:ind w:left="1440" w:hanging="360"/>
      </w:pPr>
      <w:rPr>
        <w:rFonts w:ascii="Wingdings" w:hAnsi="Wingdings" w:hint="default"/>
      </w:rPr>
    </w:lvl>
    <w:lvl w:ilvl="2" w:tplc="A08CA7EC" w:tentative="1">
      <w:start w:val="1"/>
      <w:numFmt w:val="bullet"/>
      <w:lvlText w:val=""/>
      <w:lvlJc w:val="left"/>
      <w:pPr>
        <w:tabs>
          <w:tab w:val="num" w:pos="2160"/>
        </w:tabs>
        <w:ind w:left="2160" w:hanging="360"/>
      </w:pPr>
      <w:rPr>
        <w:rFonts w:ascii="Wingdings" w:hAnsi="Wingdings" w:hint="default"/>
      </w:rPr>
    </w:lvl>
    <w:lvl w:ilvl="3" w:tplc="BA18E040" w:tentative="1">
      <w:start w:val="1"/>
      <w:numFmt w:val="bullet"/>
      <w:lvlText w:val=""/>
      <w:lvlJc w:val="left"/>
      <w:pPr>
        <w:tabs>
          <w:tab w:val="num" w:pos="2880"/>
        </w:tabs>
        <w:ind w:left="2880" w:hanging="360"/>
      </w:pPr>
      <w:rPr>
        <w:rFonts w:ascii="Wingdings" w:hAnsi="Wingdings" w:hint="default"/>
      </w:rPr>
    </w:lvl>
    <w:lvl w:ilvl="4" w:tplc="B126ACD6" w:tentative="1">
      <w:start w:val="1"/>
      <w:numFmt w:val="bullet"/>
      <w:lvlText w:val=""/>
      <w:lvlJc w:val="left"/>
      <w:pPr>
        <w:tabs>
          <w:tab w:val="num" w:pos="3600"/>
        </w:tabs>
        <w:ind w:left="3600" w:hanging="360"/>
      </w:pPr>
      <w:rPr>
        <w:rFonts w:ascii="Wingdings" w:hAnsi="Wingdings" w:hint="default"/>
      </w:rPr>
    </w:lvl>
    <w:lvl w:ilvl="5" w:tplc="1A184DBE" w:tentative="1">
      <w:start w:val="1"/>
      <w:numFmt w:val="bullet"/>
      <w:lvlText w:val=""/>
      <w:lvlJc w:val="left"/>
      <w:pPr>
        <w:tabs>
          <w:tab w:val="num" w:pos="4320"/>
        </w:tabs>
        <w:ind w:left="4320" w:hanging="360"/>
      </w:pPr>
      <w:rPr>
        <w:rFonts w:ascii="Wingdings" w:hAnsi="Wingdings" w:hint="default"/>
      </w:rPr>
    </w:lvl>
    <w:lvl w:ilvl="6" w:tplc="04DCDA0E" w:tentative="1">
      <w:start w:val="1"/>
      <w:numFmt w:val="bullet"/>
      <w:lvlText w:val=""/>
      <w:lvlJc w:val="left"/>
      <w:pPr>
        <w:tabs>
          <w:tab w:val="num" w:pos="5040"/>
        </w:tabs>
        <w:ind w:left="5040" w:hanging="360"/>
      </w:pPr>
      <w:rPr>
        <w:rFonts w:ascii="Wingdings" w:hAnsi="Wingdings" w:hint="default"/>
      </w:rPr>
    </w:lvl>
    <w:lvl w:ilvl="7" w:tplc="ED94D02E" w:tentative="1">
      <w:start w:val="1"/>
      <w:numFmt w:val="bullet"/>
      <w:lvlText w:val=""/>
      <w:lvlJc w:val="left"/>
      <w:pPr>
        <w:tabs>
          <w:tab w:val="num" w:pos="5760"/>
        </w:tabs>
        <w:ind w:left="5760" w:hanging="360"/>
      </w:pPr>
      <w:rPr>
        <w:rFonts w:ascii="Wingdings" w:hAnsi="Wingdings" w:hint="default"/>
      </w:rPr>
    </w:lvl>
    <w:lvl w:ilvl="8" w:tplc="30AA4CF8"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6"/>
  </w:num>
  <w:num w:numId="3">
    <w:abstractNumId w:val="3"/>
  </w:num>
  <w:num w:numId="4">
    <w:abstractNumId w:val="8"/>
  </w:num>
  <w:num w:numId="5">
    <w:abstractNumId w:val="4"/>
  </w:num>
  <w:num w:numId="6">
    <w:abstractNumId w:val="2"/>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9DE"/>
    <w:rsid w:val="00021798"/>
    <w:rsid w:val="00031BA7"/>
    <w:rsid w:val="00036377"/>
    <w:rsid w:val="00036678"/>
    <w:rsid w:val="00043CAD"/>
    <w:rsid w:val="000536B6"/>
    <w:rsid w:val="00056160"/>
    <w:rsid w:val="00063EA5"/>
    <w:rsid w:val="00072638"/>
    <w:rsid w:val="000B4BAA"/>
    <w:rsid w:val="000C0877"/>
    <w:rsid w:val="000C56B5"/>
    <w:rsid w:val="000F53A0"/>
    <w:rsid w:val="000F598B"/>
    <w:rsid w:val="0010008C"/>
    <w:rsid w:val="00111C7A"/>
    <w:rsid w:val="001126A1"/>
    <w:rsid w:val="00126FD0"/>
    <w:rsid w:val="001449DE"/>
    <w:rsid w:val="0018064D"/>
    <w:rsid w:val="001A0C5E"/>
    <w:rsid w:val="001E13E9"/>
    <w:rsid w:val="001E50D2"/>
    <w:rsid w:val="001F5217"/>
    <w:rsid w:val="00203A1F"/>
    <w:rsid w:val="00224368"/>
    <w:rsid w:val="00252D91"/>
    <w:rsid w:val="0027291B"/>
    <w:rsid w:val="002829CB"/>
    <w:rsid w:val="002B16B4"/>
    <w:rsid w:val="002C7A00"/>
    <w:rsid w:val="002F05A7"/>
    <w:rsid w:val="003009F1"/>
    <w:rsid w:val="00303096"/>
    <w:rsid w:val="00312152"/>
    <w:rsid w:val="00331234"/>
    <w:rsid w:val="003564C4"/>
    <w:rsid w:val="00363108"/>
    <w:rsid w:val="00365223"/>
    <w:rsid w:val="003659F4"/>
    <w:rsid w:val="00371A65"/>
    <w:rsid w:val="00374EDE"/>
    <w:rsid w:val="00375E56"/>
    <w:rsid w:val="003850C6"/>
    <w:rsid w:val="003D1731"/>
    <w:rsid w:val="003D51EA"/>
    <w:rsid w:val="003F6CDC"/>
    <w:rsid w:val="00412815"/>
    <w:rsid w:val="0041609D"/>
    <w:rsid w:val="00484B98"/>
    <w:rsid w:val="004C61E0"/>
    <w:rsid w:val="004D620E"/>
    <w:rsid w:val="004E4E86"/>
    <w:rsid w:val="00503A3D"/>
    <w:rsid w:val="0052164E"/>
    <w:rsid w:val="00536528"/>
    <w:rsid w:val="0054646D"/>
    <w:rsid w:val="00551BEA"/>
    <w:rsid w:val="005602E5"/>
    <w:rsid w:val="0058025A"/>
    <w:rsid w:val="005A4A7E"/>
    <w:rsid w:val="005B1922"/>
    <w:rsid w:val="005F771B"/>
    <w:rsid w:val="00632ACE"/>
    <w:rsid w:val="006576AC"/>
    <w:rsid w:val="00682857"/>
    <w:rsid w:val="00685074"/>
    <w:rsid w:val="00690C94"/>
    <w:rsid w:val="006971AF"/>
    <w:rsid w:val="006C2E75"/>
    <w:rsid w:val="006D1C6B"/>
    <w:rsid w:val="006E6699"/>
    <w:rsid w:val="006F343F"/>
    <w:rsid w:val="006F7F37"/>
    <w:rsid w:val="007046AA"/>
    <w:rsid w:val="00726D89"/>
    <w:rsid w:val="00727C39"/>
    <w:rsid w:val="00780F72"/>
    <w:rsid w:val="00787494"/>
    <w:rsid w:val="007A13DF"/>
    <w:rsid w:val="007B2140"/>
    <w:rsid w:val="007D31C0"/>
    <w:rsid w:val="007E56D5"/>
    <w:rsid w:val="00827796"/>
    <w:rsid w:val="008873AF"/>
    <w:rsid w:val="008A7887"/>
    <w:rsid w:val="008C2290"/>
    <w:rsid w:val="008C47E3"/>
    <w:rsid w:val="008D5948"/>
    <w:rsid w:val="008F53C6"/>
    <w:rsid w:val="00913402"/>
    <w:rsid w:val="00981567"/>
    <w:rsid w:val="009A04A0"/>
    <w:rsid w:val="009B2B04"/>
    <w:rsid w:val="009B470C"/>
    <w:rsid w:val="009F35CD"/>
    <w:rsid w:val="00A00577"/>
    <w:rsid w:val="00A0797C"/>
    <w:rsid w:val="00A25767"/>
    <w:rsid w:val="00A33AD4"/>
    <w:rsid w:val="00A33E73"/>
    <w:rsid w:val="00A44B34"/>
    <w:rsid w:val="00A52596"/>
    <w:rsid w:val="00A54CAE"/>
    <w:rsid w:val="00A90C1D"/>
    <w:rsid w:val="00A934D2"/>
    <w:rsid w:val="00A97E5C"/>
    <w:rsid w:val="00AC5C7D"/>
    <w:rsid w:val="00AC67A4"/>
    <w:rsid w:val="00AD5937"/>
    <w:rsid w:val="00AE4421"/>
    <w:rsid w:val="00AF2561"/>
    <w:rsid w:val="00B2261A"/>
    <w:rsid w:val="00B22B15"/>
    <w:rsid w:val="00B46E8F"/>
    <w:rsid w:val="00B55027"/>
    <w:rsid w:val="00B55F72"/>
    <w:rsid w:val="00B63EB4"/>
    <w:rsid w:val="00B839A1"/>
    <w:rsid w:val="00B876B2"/>
    <w:rsid w:val="00B9014D"/>
    <w:rsid w:val="00BB3A78"/>
    <w:rsid w:val="00BB5DC9"/>
    <w:rsid w:val="00C237B2"/>
    <w:rsid w:val="00C37797"/>
    <w:rsid w:val="00C54992"/>
    <w:rsid w:val="00C57C15"/>
    <w:rsid w:val="00C63757"/>
    <w:rsid w:val="00C75BF0"/>
    <w:rsid w:val="00C876CD"/>
    <w:rsid w:val="00CA1F67"/>
    <w:rsid w:val="00CC2A4C"/>
    <w:rsid w:val="00CC37C2"/>
    <w:rsid w:val="00CC5560"/>
    <w:rsid w:val="00CC6447"/>
    <w:rsid w:val="00CE1B82"/>
    <w:rsid w:val="00CF2A43"/>
    <w:rsid w:val="00D22F86"/>
    <w:rsid w:val="00D262AD"/>
    <w:rsid w:val="00D34A81"/>
    <w:rsid w:val="00D3661A"/>
    <w:rsid w:val="00D43D81"/>
    <w:rsid w:val="00D45989"/>
    <w:rsid w:val="00D92CD6"/>
    <w:rsid w:val="00DC465C"/>
    <w:rsid w:val="00DC755A"/>
    <w:rsid w:val="00DE1BA9"/>
    <w:rsid w:val="00E32EF3"/>
    <w:rsid w:val="00E5419B"/>
    <w:rsid w:val="00E930AF"/>
    <w:rsid w:val="00E97A81"/>
    <w:rsid w:val="00EA665B"/>
    <w:rsid w:val="00EC4963"/>
    <w:rsid w:val="00F45453"/>
    <w:rsid w:val="00F70FDB"/>
    <w:rsid w:val="00F85068"/>
    <w:rsid w:val="00F90FA9"/>
    <w:rsid w:val="00F96F35"/>
    <w:rsid w:val="00FA207F"/>
    <w:rsid w:val="00FC37D7"/>
    <w:rsid w:val="00FC4E0E"/>
    <w:rsid w:val="00FC4E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52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76C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8D5948"/>
    <w:pPr>
      <w:keepNext/>
      <w:keepLines/>
      <w:bidi/>
      <w:spacing w:before="40" w:after="0" w:line="276"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90F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6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F35"/>
  </w:style>
  <w:style w:type="paragraph" w:styleId="Footer">
    <w:name w:val="footer"/>
    <w:basedOn w:val="Normal"/>
    <w:link w:val="FooterChar"/>
    <w:uiPriority w:val="99"/>
    <w:unhideWhenUsed/>
    <w:rsid w:val="00F96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F35"/>
  </w:style>
  <w:style w:type="paragraph" w:styleId="ListParagraph">
    <w:name w:val="List Paragraph"/>
    <w:basedOn w:val="Normal"/>
    <w:uiPriority w:val="34"/>
    <w:qFormat/>
    <w:rsid w:val="00F96F35"/>
    <w:pPr>
      <w:ind w:left="720"/>
      <w:contextualSpacing/>
    </w:pPr>
  </w:style>
  <w:style w:type="table" w:styleId="TableGrid">
    <w:name w:val="Table Grid"/>
    <w:basedOn w:val="TableNormal"/>
    <w:uiPriority w:val="39"/>
    <w:rsid w:val="000B4B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A0797C"/>
  </w:style>
  <w:style w:type="paragraph" w:styleId="NormalWeb">
    <w:name w:val="Normal (Web)"/>
    <w:basedOn w:val="Normal"/>
    <w:uiPriority w:val="99"/>
    <w:unhideWhenUsed/>
    <w:rsid w:val="00F90F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90FA9"/>
    <w:rPr>
      <w:color w:val="0000FF"/>
      <w:u w:val="single"/>
    </w:rPr>
  </w:style>
  <w:style w:type="character" w:customStyle="1" w:styleId="UnresolvedMention1">
    <w:name w:val="Unresolved Mention1"/>
    <w:basedOn w:val="DefaultParagraphFont"/>
    <w:uiPriority w:val="99"/>
    <w:semiHidden/>
    <w:unhideWhenUsed/>
    <w:rsid w:val="00F90FA9"/>
    <w:rPr>
      <w:color w:val="605E5C"/>
      <w:shd w:val="clear" w:color="auto" w:fill="E1DFDD"/>
    </w:rPr>
  </w:style>
  <w:style w:type="paragraph" w:styleId="BalloonText">
    <w:name w:val="Balloon Text"/>
    <w:basedOn w:val="Normal"/>
    <w:link w:val="BalloonTextChar"/>
    <w:uiPriority w:val="99"/>
    <w:semiHidden/>
    <w:unhideWhenUsed/>
    <w:rsid w:val="00F90F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0FA9"/>
    <w:rPr>
      <w:rFonts w:ascii="Segoe UI" w:hAnsi="Segoe UI" w:cs="Segoe UI"/>
      <w:sz w:val="18"/>
      <w:szCs w:val="18"/>
    </w:rPr>
  </w:style>
  <w:style w:type="character" w:customStyle="1" w:styleId="Heading3Char">
    <w:name w:val="Heading 3 Char"/>
    <w:basedOn w:val="DefaultParagraphFont"/>
    <w:link w:val="Heading3"/>
    <w:uiPriority w:val="9"/>
    <w:rsid w:val="00F90FA9"/>
    <w:rPr>
      <w:rFonts w:ascii="Times New Roman" w:eastAsia="Times New Roman" w:hAnsi="Times New Roman" w:cs="Times New Roman"/>
      <w:b/>
      <w:bCs/>
      <w:sz w:val="27"/>
      <w:szCs w:val="27"/>
    </w:rPr>
  </w:style>
  <w:style w:type="character" w:styleId="Strong">
    <w:name w:val="Strong"/>
    <w:basedOn w:val="DefaultParagraphFont"/>
    <w:uiPriority w:val="22"/>
    <w:qFormat/>
    <w:rsid w:val="00F90FA9"/>
    <w:rPr>
      <w:b/>
      <w:bCs/>
    </w:rPr>
  </w:style>
  <w:style w:type="character" w:styleId="Emphasis">
    <w:name w:val="Emphasis"/>
    <w:basedOn w:val="DefaultParagraphFont"/>
    <w:uiPriority w:val="20"/>
    <w:qFormat/>
    <w:rsid w:val="00365223"/>
    <w:rPr>
      <w:i/>
      <w:iCs/>
    </w:rPr>
  </w:style>
  <w:style w:type="character" w:customStyle="1" w:styleId="Heading1Char">
    <w:name w:val="Heading 1 Char"/>
    <w:basedOn w:val="DefaultParagraphFont"/>
    <w:link w:val="Heading1"/>
    <w:uiPriority w:val="9"/>
    <w:rsid w:val="00C876CD"/>
    <w:rPr>
      <w:rFonts w:asciiTheme="majorHAnsi" w:eastAsiaTheme="majorEastAsia" w:hAnsiTheme="majorHAnsi" w:cstheme="majorBidi"/>
      <w:b/>
      <w:bCs/>
      <w:color w:val="2E74B5" w:themeColor="accent1" w:themeShade="BF"/>
      <w:sz w:val="28"/>
      <w:szCs w:val="28"/>
    </w:rPr>
  </w:style>
  <w:style w:type="table" w:customStyle="1" w:styleId="GridTable6Colorful1">
    <w:name w:val="Grid Table 6 Colorful1"/>
    <w:basedOn w:val="TableNormal"/>
    <w:uiPriority w:val="51"/>
    <w:rsid w:val="008D5948"/>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8D5948"/>
    <w:pPr>
      <w:bidi/>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94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8D5948"/>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76C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8D5948"/>
    <w:pPr>
      <w:keepNext/>
      <w:keepLines/>
      <w:bidi/>
      <w:spacing w:before="40" w:after="0" w:line="276"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90F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6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F35"/>
  </w:style>
  <w:style w:type="paragraph" w:styleId="Footer">
    <w:name w:val="footer"/>
    <w:basedOn w:val="Normal"/>
    <w:link w:val="FooterChar"/>
    <w:uiPriority w:val="99"/>
    <w:unhideWhenUsed/>
    <w:rsid w:val="00F96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F35"/>
  </w:style>
  <w:style w:type="paragraph" w:styleId="ListParagraph">
    <w:name w:val="List Paragraph"/>
    <w:basedOn w:val="Normal"/>
    <w:uiPriority w:val="34"/>
    <w:qFormat/>
    <w:rsid w:val="00F96F35"/>
    <w:pPr>
      <w:ind w:left="720"/>
      <w:contextualSpacing/>
    </w:pPr>
  </w:style>
  <w:style w:type="table" w:styleId="TableGrid">
    <w:name w:val="Table Grid"/>
    <w:basedOn w:val="TableNormal"/>
    <w:uiPriority w:val="39"/>
    <w:rsid w:val="000B4B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A0797C"/>
  </w:style>
  <w:style w:type="paragraph" w:styleId="NormalWeb">
    <w:name w:val="Normal (Web)"/>
    <w:basedOn w:val="Normal"/>
    <w:uiPriority w:val="99"/>
    <w:unhideWhenUsed/>
    <w:rsid w:val="00F90F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90FA9"/>
    <w:rPr>
      <w:color w:val="0000FF"/>
      <w:u w:val="single"/>
    </w:rPr>
  </w:style>
  <w:style w:type="character" w:customStyle="1" w:styleId="UnresolvedMention1">
    <w:name w:val="Unresolved Mention1"/>
    <w:basedOn w:val="DefaultParagraphFont"/>
    <w:uiPriority w:val="99"/>
    <w:semiHidden/>
    <w:unhideWhenUsed/>
    <w:rsid w:val="00F90FA9"/>
    <w:rPr>
      <w:color w:val="605E5C"/>
      <w:shd w:val="clear" w:color="auto" w:fill="E1DFDD"/>
    </w:rPr>
  </w:style>
  <w:style w:type="paragraph" w:styleId="BalloonText">
    <w:name w:val="Balloon Text"/>
    <w:basedOn w:val="Normal"/>
    <w:link w:val="BalloonTextChar"/>
    <w:uiPriority w:val="99"/>
    <w:semiHidden/>
    <w:unhideWhenUsed/>
    <w:rsid w:val="00F90F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0FA9"/>
    <w:rPr>
      <w:rFonts w:ascii="Segoe UI" w:hAnsi="Segoe UI" w:cs="Segoe UI"/>
      <w:sz w:val="18"/>
      <w:szCs w:val="18"/>
    </w:rPr>
  </w:style>
  <w:style w:type="character" w:customStyle="1" w:styleId="Heading3Char">
    <w:name w:val="Heading 3 Char"/>
    <w:basedOn w:val="DefaultParagraphFont"/>
    <w:link w:val="Heading3"/>
    <w:uiPriority w:val="9"/>
    <w:rsid w:val="00F90FA9"/>
    <w:rPr>
      <w:rFonts w:ascii="Times New Roman" w:eastAsia="Times New Roman" w:hAnsi="Times New Roman" w:cs="Times New Roman"/>
      <w:b/>
      <w:bCs/>
      <w:sz w:val="27"/>
      <w:szCs w:val="27"/>
    </w:rPr>
  </w:style>
  <w:style w:type="character" w:styleId="Strong">
    <w:name w:val="Strong"/>
    <w:basedOn w:val="DefaultParagraphFont"/>
    <w:uiPriority w:val="22"/>
    <w:qFormat/>
    <w:rsid w:val="00F90FA9"/>
    <w:rPr>
      <w:b/>
      <w:bCs/>
    </w:rPr>
  </w:style>
  <w:style w:type="character" w:styleId="Emphasis">
    <w:name w:val="Emphasis"/>
    <w:basedOn w:val="DefaultParagraphFont"/>
    <w:uiPriority w:val="20"/>
    <w:qFormat/>
    <w:rsid w:val="00365223"/>
    <w:rPr>
      <w:i/>
      <w:iCs/>
    </w:rPr>
  </w:style>
  <w:style w:type="character" w:customStyle="1" w:styleId="Heading1Char">
    <w:name w:val="Heading 1 Char"/>
    <w:basedOn w:val="DefaultParagraphFont"/>
    <w:link w:val="Heading1"/>
    <w:uiPriority w:val="9"/>
    <w:rsid w:val="00C876CD"/>
    <w:rPr>
      <w:rFonts w:asciiTheme="majorHAnsi" w:eastAsiaTheme="majorEastAsia" w:hAnsiTheme="majorHAnsi" w:cstheme="majorBidi"/>
      <w:b/>
      <w:bCs/>
      <w:color w:val="2E74B5" w:themeColor="accent1" w:themeShade="BF"/>
      <w:sz w:val="28"/>
      <w:szCs w:val="28"/>
    </w:rPr>
  </w:style>
  <w:style w:type="table" w:customStyle="1" w:styleId="GridTable6Colorful1">
    <w:name w:val="Grid Table 6 Colorful1"/>
    <w:basedOn w:val="TableNormal"/>
    <w:uiPriority w:val="51"/>
    <w:rsid w:val="008D5948"/>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8D5948"/>
    <w:pPr>
      <w:bidi/>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94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8D594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237752">
      <w:bodyDiv w:val="1"/>
      <w:marLeft w:val="0"/>
      <w:marRight w:val="0"/>
      <w:marTop w:val="0"/>
      <w:marBottom w:val="0"/>
      <w:divBdr>
        <w:top w:val="none" w:sz="0" w:space="0" w:color="auto"/>
        <w:left w:val="none" w:sz="0" w:space="0" w:color="auto"/>
        <w:bottom w:val="none" w:sz="0" w:space="0" w:color="auto"/>
        <w:right w:val="none" w:sz="0" w:space="0" w:color="auto"/>
      </w:divBdr>
    </w:div>
    <w:div w:id="257907911">
      <w:bodyDiv w:val="1"/>
      <w:marLeft w:val="0"/>
      <w:marRight w:val="0"/>
      <w:marTop w:val="0"/>
      <w:marBottom w:val="0"/>
      <w:divBdr>
        <w:top w:val="none" w:sz="0" w:space="0" w:color="auto"/>
        <w:left w:val="none" w:sz="0" w:space="0" w:color="auto"/>
        <w:bottom w:val="none" w:sz="0" w:space="0" w:color="auto"/>
        <w:right w:val="none" w:sz="0" w:space="0" w:color="auto"/>
      </w:divBdr>
      <w:divsChild>
        <w:div w:id="1036463779">
          <w:marLeft w:val="1166"/>
          <w:marRight w:val="0"/>
          <w:marTop w:val="60"/>
          <w:marBottom w:val="60"/>
          <w:divBdr>
            <w:top w:val="none" w:sz="0" w:space="0" w:color="auto"/>
            <w:left w:val="none" w:sz="0" w:space="0" w:color="auto"/>
            <w:bottom w:val="none" w:sz="0" w:space="0" w:color="auto"/>
            <w:right w:val="none" w:sz="0" w:space="0" w:color="auto"/>
          </w:divBdr>
        </w:div>
        <w:div w:id="1715159835">
          <w:marLeft w:val="1166"/>
          <w:marRight w:val="0"/>
          <w:marTop w:val="60"/>
          <w:marBottom w:val="60"/>
          <w:divBdr>
            <w:top w:val="none" w:sz="0" w:space="0" w:color="auto"/>
            <w:left w:val="none" w:sz="0" w:space="0" w:color="auto"/>
            <w:bottom w:val="none" w:sz="0" w:space="0" w:color="auto"/>
            <w:right w:val="none" w:sz="0" w:space="0" w:color="auto"/>
          </w:divBdr>
        </w:div>
      </w:divsChild>
    </w:div>
    <w:div w:id="317004562">
      <w:bodyDiv w:val="1"/>
      <w:marLeft w:val="0"/>
      <w:marRight w:val="0"/>
      <w:marTop w:val="0"/>
      <w:marBottom w:val="0"/>
      <w:divBdr>
        <w:top w:val="none" w:sz="0" w:space="0" w:color="auto"/>
        <w:left w:val="none" w:sz="0" w:space="0" w:color="auto"/>
        <w:bottom w:val="none" w:sz="0" w:space="0" w:color="auto"/>
        <w:right w:val="none" w:sz="0" w:space="0" w:color="auto"/>
      </w:divBdr>
    </w:div>
    <w:div w:id="367487993">
      <w:bodyDiv w:val="1"/>
      <w:marLeft w:val="0"/>
      <w:marRight w:val="0"/>
      <w:marTop w:val="0"/>
      <w:marBottom w:val="0"/>
      <w:divBdr>
        <w:top w:val="none" w:sz="0" w:space="0" w:color="auto"/>
        <w:left w:val="none" w:sz="0" w:space="0" w:color="auto"/>
        <w:bottom w:val="none" w:sz="0" w:space="0" w:color="auto"/>
        <w:right w:val="none" w:sz="0" w:space="0" w:color="auto"/>
      </w:divBdr>
    </w:div>
    <w:div w:id="448545955">
      <w:bodyDiv w:val="1"/>
      <w:marLeft w:val="0"/>
      <w:marRight w:val="0"/>
      <w:marTop w:val="0"/>
      <w:marBottom w:val="0"/>
      <w:divBdr>
        <w:top w:val="none" w:sz="0" w:space="0" w:color="auto"/>
        <w:left w:val="none" w:sz="0" w:space="0" w:color="auto"/>
        <w:bottom w:val="none" w:sz="0" w:space="0" w:color="auto"/>
        <w:right w:val="none" w:sz="0" w:space="0" w:color="auto"/>
      </w:divBdr>
    </w:div>
    <w:div w:id="455489175">
      <w:bodyDiv w:val="1"/>
      <w:marLeft w:val="0"/>
      <w:marRight w:val="0"/>
      <w:marTop w:val="0"/>
      <w:marBottom w:val="0"/>
      <w:divBdr>
        <w:top w:val="none" w:sz="0" w:space="0" w:color="auto"/>
        <w:left w:val="none" w:sz="0" w:space="0" w:color="auto"/>
        <w:bottom w:val="none" w:sz="0" w:space="0" w:color="auto"/>
        <w:right w:val="none" w:sz="0" w:space="0" w:color="auto"/>
      </w:divBdr>
      <w:divsChild>
        <w:div w:id="269049903">
          <w:marLeft w:val="1800"/>
          <w:marRight w:val="0"/>
          <w:marTop w:val="86"/>
          <w:marBottom w:val="0"/>
          <w:divBdr>
            <w:top w:val="none" w:sz="0" w:space="0" w:color="auto"/>
            <w:left w:val="none" w:sz="0" w:space="0" w:color="auto"/>
            <w:bottom w:val="none" w:sz="0" w:space="0" w:color="auto"/>
            <w:right w:val="none" w:sz="0" w:space="0" w:color="auto"/>
          </w:divBdr>
        </w:div>
        <w:div w:id="723677780">
          <w:marLeft w:val="2520"/>
          <w:marRight w:val="0"/>
          <w:marTop w:val="86"/>
          <w:marBottom w:val="0"/>
          <w:divBdr>
            <w:top w:val="none" w:sz="0" w:space="0" w:color="auto"/>
            <w:left w:val="none" w:sz="0" w:space="0" w:color="auto"/>
            <w:bottom w:val="none" w:sz="0" w:space="0" w:color="auto"/>
            <w:right w:val="none" w:sz="0" w:space="0" w:color="auto"/>
          </w:divBdr>
        </w:div>
      </w:divsChild>
    </w:div>
    <w:div w:id="457189232">
      <w:bodyDiv w:val="1"/>
      <w:marLeft w:val="0"/>
      <w:marRight w:val="0"/>
      <w:marTop w:val="0"/>
      <w:marBottom w:val="0"/>
      <w:divBdr>
        <w:top w:val="none" w:sz="0" w:space="0" w:color="auto"/>
        <w:left w:val="none" w:sz="0" w:space="0" w:color="auto"/>
        <w:bottom w:val="none" w:sz="0" w:space="0" w:color="auto"/>
        <w:right w:val="none" w:sz="0" w:space="0" w:color="auto"/>
      </w:divBdr>
      <w:divsChild>
        <w:div w:id="699236002">
          <w:marLeft w:val="547"/>
          <w:marRight w:val="0"/>
          <w:marTop w:val="120"/>
          <w:marBottom w:val="120"/>
          <w:divBdr>
            <w:top w:val="none" w:sz="0" w:space="0" w:color="auto"/>
            <w:left w:val="none" w:sz="0" w:space="0" w:color="auto"/>
            <w:bottom w:val="none" w:sz="0" w:space="0" w:color="auto"/>
            <w:right w:val="none" w:sz="0" w:space="0" w:color="auto"/>
          </w:divBdr>
        </w:div>
        <w:div w:id="1887527746">
          <w:marLeft w:val="547"/>
          <w:marRight w:val="0"/>
          <w:marTop w:val="120"/>
          <w:marBottom w:val="120"/>
          <w:divBdr>
            <w:top w:val="none" w:sz="0" w:space="0" w:color="auto"/>
            <w:left w:val="none" w:sz="0" w:space="0" w:color="auto"/>
            <w:bottom w:val="none" w:sz="0" w:space="0" w:color="auto"/>
            <w:right w:val="none" w:sz="0" w:space="0" w:color="auto"/>
          </w:divBdr>
        </w:div>
        <w:div w:id="847790213">
          <w:marLeft w:val="547"/>
          <w:marRight w:val="0"/>
          <w:marTop w:val="120"/>
          <w:marBottom w:val="120"/>
          <w:divBdr>
            <w:top w:val="none" w:sz="0" w:space="0" w:color="auto"/>
            <w:left w:val="none" w:sz="0" w:space="0" w:color="auto"/>
            <w:bottom w:val="none" w:sz="0" w:space="0" w:color="auto"/>
            <w:right w:val="none" w:sz="0" w:space="0" w:color="auto"/>
          </w:divBdr>
        </w:div>
        <w:div w:id="1776712361">
          <w:marLeft w:val="547"/>
          <w:marRight w:val="0"/>
          <w:marTop w:val="120"/>
          <w:marBottom w:val="120"/>
          <w:divBdr>
            <w:top w:val="none" w:sz="0" w:space="0" w:color="auto"/>
            <w:left w:val="none" w:sz="0" w:space="0" w:color="auto"/>
            <w:bottom w:val="none" w:sz="0" w:space="0" w:color="auto"/>
            <w:right w:val="none" w:sz="0" w:space="0" w:color="auto"/>
          </w:divBdr>
        </w:div>
        <w:div w:id="2097440699">
          <w:marLeft w:val="1166"/>
          <w:marRight w:val="0"/>
          <w:marTop w:val="60"/>
          <w:marBottom w:val="60"/>
          <w:divBdr>
            <w:top w:val="none" w:sz="0" w:space="0" w:color="auto"/>
            <w:left w:val="none" w:sz="0" w:space="0" w:color="auto"/>
            <w:bottom w:val="none" w:sz="0" w:space="0" w:color="auto"/>
            <w:right w:val="none" w:sz="0" w:space="0" w:color="auto"/>
          </w:divBdr>
        </w:div>
      </w:divsChild>
    </w:div>
    <w:div w:id="465123654">
      <w:bodyDiv w:val="1"/>
      <w:marLeft w:val="0"/>
      <w:marRight w:val="0"/>
      <w:marTop w:val="0"/>
      <w:marBottom w:val="0"/>
      <w:divBdr>
        <w:top w:val="none" w:sz="0" w:space="0" w:color="auto"/>
        <w:left w:val="none" w:sz="0" w:space="0" w:color="auto"/>
        <w:bottom w:val="none" w:sz="0" w:space="0" w:color="auto"/>
        <w:right w:val="none" w:sz="0" w:space="0" w:color="auto"/>
      </w:divBdr>
    </w:div>
    <w:div w:id="496383202">
      <w:bodyDiv w:val="1"/>
      <w:marLeft w:val="0"/>
      <w:marRight w:val="0"/>
      <w:marTop w:val="0"/>
      <w:marBottom w:val="0"/>
      <w:divBdr>
        <w:top w:val="none" w:sz="0" w:space="0" w:color="auto"/>
        <w:left w:val="none" w:sz="0" w:space="0" w:color="auto"/>
        <w:bottom w:val="none" w:sz="0" w:space="0" w:color="auto"/>
        <w:right w:val="none" w:sz="0" w:space="0" w:color="auto"/>
      </w:divBdr>
      <w:divsChild>
        <w:div w:id="578247948">
          <w:marLeft w:val="1166"/>
          <w:marRight w:val="0"/>
          <w:marTop w:val="60"/>
          <w:marBottom w:val="60"/>
          <w:divBdr>
            <w:top w:val="none" w:sz="0" w:space="0" w:color="auto"/>
            <w:left w:val="none" w:sz="0" w:space="0" w:color="auto"/>
            <w:bottom w:val="none" w:sz="0" w:space="0" w:color="auto"/>
            <w:right w:val="none" w:sz="0" w:space="0" w:color="auto"/>
          </w:divBdr>
        </w:div>
        <w:div w:id="404302308">
          <w:marLeft w:val="1166"/>
          <w:marRight w:val="0"/>
          <w:marTop w:val="60"/>
          <w:marBottom w:val="60"/>
          <w:divBdr>
            <w:top w:val="none" w:sz="0" w:space="0" w:color="auto"/>
            <w:left w:val="none" w:sz="0" w:space="0" w:color="auto"/>
            <w:bottom w:val="none" w:sz="0" w:space="0" w:color="auto"/>
            <w:right w:val="none" w:sz="0" w:space="0" w:color="auto"/>
          </w:divBdr>
        </w:div>
      </w:divsChild>
    </w:div>
    <w:div w:id="540283878">
      <w:bodyDiv w:val="1"/>
      <w:marLeft w:val="0"/>
      <w:marRight w:val="0"/>
      <w:marTop w:val="0"/>
      <w:marBottom w:val="0"/>
      <w:divBdr>
        <w:top w:val="none" w:sz="0" w:space="0" w:color="auto"/>
        <w:left w:val="none" w:sz="0" w:space="0" w:color="auto"/>
        <w:bottom w:val="none" w:sz="0" w:space="0" w:color="auto"/>
        <w:right w:val="none" w:sz="0" w:space="0" w:color="auto"/>
      </w:divBdr>
    </w:div>
    <w:div w:id="684792090">
      <w:bodyDiv w:val="1"/>
      <w:marLeft w:val="0"/>
      <w:marRight w:val="0"/>
      <w:marTop w:val="0"/>
      <w:marBottom w:val="0"/>
      <w:divBdr>
        <w:top w:val="none" w:sz="0" w:space="0" w:color="auto"/>
        <w:left w:val="none" w:sz="0" w:space="0" w:color="auto"/>
        <w:bottom w:val="none" w:sz="0" w:space="0" w:color="auto"/>
        <w:right w:val="none" w:sz="0" w:space="0" w:color="auto"/>
      </w:divBdr>
    </w:div>
    <w:div w:id="797190710">
      <w:bodyDiv w:val="1"/>
      <w:marLeft w:val="0"/>
      <w:marRight w:val="0"/>
      <w:marTop w:val="0"/>
      <w:marBottom w:val="0"/>
      <w:divBdr>
        <w:top w:val="none" w:sz="0" w:space="0" w:color="auto"/>
        <w:left w:val="none" w:sz="0" w:space="0" w:color="auto"/>
        <w:bottom w:val="none" w:sz="0" w:space="0" w:color="auto"/>
        <w:right w:val="none" w:sz="0" w:space="0" w:color="auto"/>
      </w:divBdr>
    </w:div>
    <w:div w:id="802889704">
      <w:bodyDiv w:val="1"/>
      <w:marLeft w:val="0"/>
      <w:marRight w:val="0"/>
      <w:marTop w:val="0"/>
      <w:marBottom w:val="0"/>
      <w:divBdr>
        <w:top w:val="none" w:sz="0" w:space="0" w:color="auto"/>
        <w:left w:val="none" w:sz="0" w:space="0" w:color="auto"/>
        <w:bottom w:val="none" w:sz="0" w:space="0" w:color="auto"/>
        <w:right w:val="none" w:sz="0" w:space="0" w:color="auto"/>
      </w:divBdr>
    </w:div>
    <w:div w:id="946160929">
      <w:bodyDiv w:val="1"/>
      <w:marLeft w:val="0"/>
      <w:marRight w:val="0"/>
      <w:marTop w:val="0"/>
      <w:marBottom w:val="0"/>
      <w:divBdr>
        <w:top w:val="none" w:sz="0" w:space="0" w:color="auto"/>
        <w:left w:val="none" w:sz="0" w:space="0" w:color="auto"/>
        <w:bottom w:val="none" w:sz="0" w:space="0" w:color="auto"/>
        <w:right w:val="none" w:sz="0" w:space="0" w:color="auto"/>
      </w:divBdr>
    </w:div>
    <w:div w:id="973095303">
      <w:bodyDiv w:val="1"/>
      <w:marLeft w:val="0"/>
      <w:marRight w:val="0"/>
      <w:marTop w:val="0"/>
      <w:marBottom w:val="0"/>
      <w:divBdr>
        <w:top w:val="none" w:sz="0" w:space="0" w:color="auto"/>
        <w:left w:val="none" w:sz="0" w:space="0" w:color="auto"/>
        <w:bottom w:val="none" w:sz="0" w:space="0" w:color="auto"/>
        <w:right w:val="none" w:sz="0" w:space="0" w:color="auto"/>
      </w:divBdr>
    </w:div>
    <w:div w:id="1006176365">
      <w:bodyDiv w:val="1"/>
      <w:marLeft w:val="0"/>
      <w:marRight w:val="0"/>
      <w:marTop w:val="0"/>
      <w:marBottom w:val="0"/>
      <w:divBdr>
        <w:top w:val="none" w:sz="0" w:space="0" w:color="auto"/>
        <w:left w:val="none" w:sz="0" w:space="0" w:color="auto"/>
        <w:bottom w:val="none" w:sz="0" w:space="0" w:color="auto"/>
        <w:right w:val="none" w:sz="0" w:space="0" w:color="auto"/>
      </w:divBdr>
    </w:div>
    <w:div w:id="1018311986">
      <w:bodyDiv w:val="1"/>
      <w:marLeft w:val="0"/>
      <w:marRight w:val="0"/>
      <w:marTop w:val="0"/>
      <w:marBottom w:val="0"/>
      <w:divBdr>
        <w:top w:val="none" w:sz="0" w:space="0" w:color="auto"/>
        <w:left w:val="none" w:sz="0" w:space="0" w:color="auto"/>
        <w:bottom w:val="none" w:sz="0" w:space="0" w:color="auto"/>
        <w:right w:val="none" w:sz="0" w:space="0" w:color="auto"/>
      </w:divBdr>
    </w:div>
    <w:div w:id="1307123034">
      <w:bodyDiv w:val="1"/>
      <w:marLeft w:val="0"/>
      <w:marRight w:val="0"/>
      <w:marTop w:val="0"/>
      <w:marBottom w:val="0"/>
      <w:divBdr>
        <w:top w:val="none" w:sz="0" w:space="0" w:color="auto"/>
        <w:left w:val="none" w:sz="0" w:space="0" w:color="auto"/>
        <w:bottom w:val="none" w:sz="0" w:space="0" w:color="auto"/>
        <w:right w:val="none" w:sz="0" w:space="0" w:color="auto"/>
      </w:divBdr>
    </w:div>
    <w:div w:id="1379818323">
      <w:bodyDiv w:val="1"/>
      <w:marLeft w:val="0"/>
      <w:marRight w:val="0"/>
      <w:marTop w:val="0"/>
      <w:marBottom w:val="0"/>
      <w:divBdr>
        <w:top w:val="none" w:sz="0" w:space="0" w:color="auto"/>
        <w:left w:val="none" w:sz="0" w:space="0" w:color="auto"/>
        <w:bottom w:val="none" w:sz="0" w:space="0" w:color="auto"/>
        <w:right w:val="none" w:sz="0" w:space="0" w:color="auto"/>
      </w:divBdr>
    </w:div>
    <w:div w:id="1528055135">
      <w:bodyDiv w:val="1"/>
      <w:marLeft w:val="0"/>
      <w:marRight w:val="0"/>
      <w:marTop w:val="0"/>
      <w:marBottom w:val="0"/>
      <w:divBdr>
        <w:top w:val="none" w:sz="0" w:space="0" w:color="auto"/>
        <w:left w:val="none" w:sz="0" w:space="0" w:color="auto"/>
        <w:bottom w:val="none" w:sz="0" w:space="0" w:color="auto"/>
        <w:right w:val="none" w:sz="0" w:space="0" w:color="auto"/>
      </w:divBdr>
    </w:div>
    <w:div w:id="1617101689">
      <w:bodyDiv w:val="1"/>
      <w:marLeft w:val="0"/>
      <w:marRight w:val="0"/>
      <w:marTop w:val="0"/>
      <w:marBottom w:val="0"/>
      <w:divBdr>
        <w:top w:val="none" w:sz="0" w:space="0" w:color="auto"/>
        <w:left w:val="none" w:sz="0" w:space="0" w:color="auto"/>
        <w:bottom w:val="none" w:sz="0" w:space="0" w:color="auto"/>
        <w:right w:val="none" w:sz="0" w:space="0" w:color="auto"/>
      </w:divBdr>
    </w:div>
    <w:div w:id="1635135797">
      <w:bodyDiv w:val="1"/>
      <w:marLeft w:val="0"/>
      <w:marRight w:val="0"/>
      <w:marTop w:val="0"/>
      <w:marBottom w:val="0"/>
      <w:divBdr>
        <w:top w:val="none" w:sz="0" w:space="0" w:color="auto"/>
        <w:left w:val="none" w:sz="0" w:space="0" w:color="auto"/>
        <w:bottom w:val="none" w:sz="0" w:space="0" w:color="auto"/>
        <w:right w:val="none" w:sz="0" w:space="0" w:color="auto"/>
      </w:divBdr>
    </w:div>
    <w:div w:id="1652905887">
      <w:bodyDiv w:val="1"/>
      <w:marLeft w:val="0"/>
      <w:marRight w:val="0"/>
      <w:marTop w:val="0"/>
      <w:marBottom w:val="0"/>
      <w:divBdr>
        <w:top w:val="none" w:sz="0" w:space="0" w:color="auto"/>
        <w:left w:val="none" w:sz="0" w:space="0" w:color="auto"/>
        <w:bottom w:val="none" w:sz="0" w:space="0" w:color="auto"/>
        <w:right w:val="none" w:sz="0" w:space="0" w:color="auto"/>
      </w:divBdr>
    </w:div>
    <w:div w:id="1758477808">
      <w:bodyDiv w:val="1"/>
      <w:marLeft w:val="0"/>
      <w:marRight w:val="0"/>
      <w:marTop w:val="0"/>
      <w:marBottom w:val="0"/>
      <w:divBdr>
        <w:top w:val="none" w:sz="0" w:space="0" w:color="auto"/>
        <w:left w:val="none" w:sz="0" w:space="0" w:color="auto"/>
        <w:bottom w:val="none" w:sz="0" w:space="0" w:color="auto"/>
        <w:right w:val="none" w:sz="0" w:space="0" w:color="auto"/>
      </w:divBdr>
    </w:div>
    <w:div w:id="206394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www.dronezon.com/drone-reviews/dji-inspire-1-review-with-youtube-videos/" TargetMode="External"/><Relationship Id="rId26" Type="http://schemas.openxmlformats.org/officeDocument/2006/relationships/hyperlink" Target="https://www.dronezon.com/learn-about-drones-quadcopters/uav-lidar-applications-services-technology-systems/" TargetMode="External"/><Relationship Id="rId39"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s://en.wikipedia.org/wiki/Direct_torque_control" TargetMode="External"/><Relationship Id="rId34" Type="http://schemas.openxmlformats.org/officeDocument/2006/relationships/hyperlink" Target="https://nppa.org/magazine/drone-code-ethics" TargetMode="External"/><Relationship Id="rId42"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jpeg"/><Relationship Id="rId25" Type="http://schemas.openxmlformats.org/officeDocument/2006/relationships/hyperlink" Target="https://www.dronezon.com/learn-about-drones-quadcopters/drone-waypoint-gps-navigation-technology-explained/" TargetMode="External"/><Relationship Id="rId33" Type="http://schemas.openxmlformats.org/officeDocument/2006/relationships/image" Target="media/image6.jpe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nwuav.com/uav-products/low-noise-propellers.html" TargetMode="External"/><Relationship Id="rId20" Type="http://schemas.openxmlformats.org/officeDocument/2006/relationships/hyperlink" Target="https://en.wikipedia.org/wiki/Sine_wave" TargetMode="External"/><Relationship Id="rId29" Type="http://schemas.openxmlformats.org/officeDocument/2006/relationships/hyperlink" Target="https://www.dronezon.com/learn-about-drones-quadcopters/drone-3d-mapping-photogrammetry-software-for-survey-gis-models/"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jert.com" TargetMode="External"/><Relationship Id="rId24" Type="http://schemas.openxmlformats.org/officeDocument/2006/relationships/hyperlink" Target="https://www.dronezon.com/drone-reviews/best-follow-me-gps-mode-drone-technology-reviewed/" TargetMode="External"/><Relationship Id="rId32" Type="http://schemas.openxmlformats.org/officeDocument/2006/relationships/image" Target="media/image5.jpeg"/><Relationship Id="rId37" Type="http://schemas.openxmlformats.org/officeDocument/2006/relationships/image" Target="media/image9.png"/><Relationship Id="rId40" Type="http://schemas.openxmlformats.org/officeDocument/2006/relationships/image" Target="media/image12.jpeg"/><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hyperlink" Target="https://www.dronezon.com/learn-about-drones-quadcopters/three-and-six-axis-gyro-stabilized-drones/" TargetMode="External"/><Relationship Id="rId28" Type="http://schemas.openxmlformats.org/officeDocument/2006/relationships/hyperlink" Target="https://www.dronezon.com/drone-reviews/drone-gps-autopilot-at-very-affordable-prices/" TargetMode="External"/><Relationship Id="rId36" Type="http://schemas.openxmlformats.org/officeDocument/2006/relationships/image" Target="media/image8.png"/><Relationship Id="rId10" Type="http://schemas.openxmlformats.org/officeDocument/2006/relationships/hyperlink" Target="https://creately.com" TargetMode="External"/><Relationship Id="rId19" Type="http://schemas.openxmlformats.org/officeDocument/2006/relationships/hyperlink" Target="https://youtu.be/xVH2djmAAOc" TargetMode="External"/><Relationship Id="rId31" Type="http://schemas.openxmlformats.org/officeDocument/2006/relationships/hyperlink" Target="https://www.dronezon.com/learn-about-drones-quadcopters/top-drones-with-obstacle-detection-collision-avoidance-sensors-explained/"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online.visual-paradigm.com" TargetMode="External"/><Relationship Id="rId14" Type="http://schemas.openxmlformats.org/officeDocument/2006/relationships/image" Target="media/image1.jpg"/><Relationship Id="rId22" Type="http://schemas.openxmlformats.org/officeDocument/2006/relationships/image" Target="media/image4.jpeg"/><Relationship Id="rId27" Type="http://schemas.openxmlformats.org/officeDocument/2006/relationships/hyperlink" Target="https://www.dronezon.com/learn-about-drones-quadcopters/introduction-to-uav-photogrammetry-and-lidar-mapping-basics/" TargetMode="External"/><Relationship Id="rId30" Type="http://schemas.openxmlformats.org/officeDocument/2006/relationships/hyperlink" Target="https://www.dronezon.com/learn-about-drones-quadcopters/9-heat-vision-cameras-for-drones-and-how-thermal-imaging-works/" TargetMode="External"/><Relationship Id="rId35" Type="http://schemas.openxmlformats.org/officeDocument/2006/relationships/image" Target="media/image7.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A3654-9F03-489D-80C6-1273A110C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34</Pages>
  <Words>5619</Words>
  <Characters>32029</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alaa</dc:creator>
  <cp:keywords/>
  <dc:description/>
  <cp:lastModifiedBy>Windows User</cp:lastModifiedBy>
  <cp:revision>123</cp:revision>
  <dcterms:created xsi:type="dcterms:W3CDTF">2018-07-26T14:55:00Z</dcterms:created>
  <dcterms:modified xsi:type="dcterms:W3CDTF">2019-04-23T08:23:00Z</dcterms:modified>
</cp:coreProperties>
</file>